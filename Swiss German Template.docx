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290" w:rsidRDefault="000D593F" w:rsidP="00380290">
      <w:pPr>
        <w:pStyle w:val="MA-PofilName"/>
        <w:outlineLvl w:val="0"/>
        <w:rPr>
          <w:noProof/>
          <w:lang w:val="de-CH"/>
        </w:rPr>
      </w:pPr>
      <w:bookmarkStart w:id="0" w:name="Name"/>
      <w:r w:rsidRPr="000D593F">
        <w:rPr>
          <w:noProof/>
          <w:lang w:val="de-CH"/>
        </w:rPr>
        <w:pict>
          <v:shapetype id="_x0000_t202" coordsize="21600,21600" o:spt="202" path="m,l,21600r21600,l21600,xe">
            <v:stroke joinstyle="miter"/>
            <v:path gradientshapeok="t" o:connecttype="rect"/>
          </v:shapetype>
          <v:shape id="_x0000_s1030" type="#_x0000_t202" style="position:absolute;margin-left:259.2pt;margin-top:-74.4pt;width:99.55pt;height:133.7pt;z-index:251657728;mso-wrap-style:none;mso-width-percent:400;mso-height-percent:200;mso-width-percent:400;mso-height-percent:200;mso-width-relative:margin;mso-height-relative:margin">
            <v:textbox style="mso-fit-shape-to-text:t">
              <w:txbxContent>
                <w:p w:rsidR="002A4575" w:rsidRPr="005D00E7" w:rsidRDefault="00380293" w:rsidP="002A4575">
                  <w:pPr>
                    <w:rPr>
                      <w:lang w:val="en-US"/>
                    </w:rPr>
                  </w:pPr>
                  <w:r>
                    <w:rPr>
                      <w:noProof/>
                      <w:lang w:val="en-US" w:eastAsia="en-US"/>
                    </w:rPr>
                    <w:drawing>
                      <wp:inline distT="0" distB="0" distL="0" distR="0">
                        <wp:extent cx="1068705" cy="1431925"/>
                        <wp:effectExtent l="19050" t="0" r="0" b="0"/>
                        <wp:docPr id="1" name="Picture 1" descr="E5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5A2b"/>
                                <pic:cNvPicPr>
                                  <a:picLocks noChangeAspect="1" noChangeArrowheads="1"/>
                                </pic:cNvPicPr>
                              </pic:nvPicPr>
                              <pic:blipFill>
                                <a:blip r:embed="rId10"/>
                                <a:srcRect/>
                                <a:stretch>
                                  <a:fillRect/>
                                </a:stretch>
                              </pic:blipFill>
                              <pic:spPr bwMode="auto">
                                <a:xfrm>
                                  <a:off x="0" y="0"/>
                                  <a:ext cx="1068705" cy="1431925"/>
                                </a:xfrm>
                                <a:prstGeom prst="rect">
                                  <a:avLst/>
                                </a:prstGeom>
                                <a:noFill/>
                                <a:ln w="9525">
                                  <a:noFill/>
                                  <a:miter lim="800000"/>
                                  <a:headEnd/>
                                  <a:tailEnd/>
                                </a:ln>
                              </pic:spPr>
                            </pic:pic>
                          </a:graphicData>
                        </a:graphic>
                      </wp:inline>
                    </w:drawing>
                  </w:r>
                </w:p>
              </w:txbxContent>
            </v:textbox>
          </v:shape>
        </w:pict>
      </w:r>
      <w:bookmarkEnd w:id="0"/>
      <w:r w:rsidR="001E1AB9">
        <w:rPr>
          <w:noProof/>
          <w:lang w:val="de-CH"/>
        </w:rPr>
        <w:t>Ellen</w:t>
      </w:r>
    </w:p>
    <w:p w:rsidR="001E1AB9" w:rsidRPr="002A4575" w:rsidRDefault="001E1AB9" w:rsidP="00380290">
      <w:pPr>
        <w:pStyle w:val="MA-PofilName"/>
        <w:outlineLvl w:val="0"/>
        <w:rPr>
          <w:lang w:val="de-CH"/>
        </w:rPr>
      </w:pPr>
    </w:p>
    <w:p w:rsidR="00971F24" w:rsidRPr="00EB5CA2" w:rsidRDefault="00971F24" w:rsidP="00971F24">
      <w:pPr>
        <w:pStyle w:val="MA-PofilName"/>
      </w:pPr>
      <w:bookmarkStart w:id="1" w:name="Geburtsdatum"/>
    </w:p>
    <w:p w:rsidR="00971F24" w:rsidRPr="00EB5CA2" w:rsidRDefault="00971F24" w:rsidP="00971F24">
      <w:pPr>
        <w:pStyle w:val="MA-PofilName"/>
      </w:pPr>
    </w:p>
    <w:p w:rsidR="00380290" w:rsidRPr="002A4575" w:rsidRDefault="000D593F" w:rsidP="00380290">
      <w:pPr>
        <w:pStyle w:val="MA-ProfilStandard"/>
        <w:rPr>
          <w:lang w:val="de-CH"/>
        </w:rPr>
      </w:pPr>
      <w:r>
        <w:rPr>
          <w:noProof/>
          <w:lang w:val="en-US" w:eastAsia="en-US"/>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2" type="#_x0000_t61" style="position:absolute;margin-left:420.45pt;margin-top:14.2pt;width:97.5pt;height:102pt;z-index:251658752" adj="6646,23633" fillcolor="yellow">
            <v:textbox>
              <w:txbxContent>
                <w:p w:rsidR="00EA73A9" w:rsidRPr="00EA73A9" w:rsidRDefault="00EA73A9">
                  <w:pPr>
                    <w:rPr>
                      <w:lang w:val="en-US"/>
                    </w:rPr>
                  </w:pPr>
                  <w:r w:rsidRPr="00EA73A9">
                    <w:rPr>
                      <w:lang w:val="en-US"/>
                    </w:rPr>
                    <w:t>Please remove</w:t>
                  </w:r>
                  <w:r w:rsidR="0084697D">
                    <w:rPr>
                      <w:lang w:val="en-US"/>
                    </w:rPr>
                    <w:t xml:space="preserve"> all</w:t>
                  </w:r>
                  <w:r w:rsidRPr="00EA73A9">
                    <w:rPr>
                      <w:lang w:val="en-US"/>
                    </w:rPr>
                    <w:t xml:space="preserve"> table borders w</w:t>
                  </w:r>
                  <w:r>
                    <w:rPr>
                      <w:lang w:val="en-US"/>
                    </w:rPr>
                    <w:t>h</w:t>
                  </w:r>
                  <w:r w:rsidRPr="00EA73A9">
                    <w:rPr>
                      <w:lang w:val="en-US"/>
                    </w:rPr>
                    <w:t>en done</w:t>
                  </w:r>
                  <w:r w:rsidR="00F71BB3">
                    <w:rPr>
                      <w:lang w:val="en-US"/>
                    </w:rPr>
                    <w:t xml:space="preserve">, and these yellow boxes </w:t>
                  </w:r>
                  <w:r w:rsidR="00F71BB3" w:rsidRPr="00F71BB3">
                    <w:rPr>
                      <w:lang w:val="en-US"/>
                    </w:rPr>
                    <w:sym w:font="Wingdings" w:char="F04A"/>
                  </w:r>
                </w:p>
              </w:txbxContent>
            </v:textbox>
          </v:shape>
        </w:pict>
      </w:r>
      <w:r w:rsidR="00971F24">
        <w:rPr>
          <w:lang w:val="de-CH"/>
        </w:rPr>
        <w:t xml:space="preserve">Jahrgang </w:t>
      </w:r>
      <w:r w:rsidR="00380290" w:rsidRPr="002A4575">
        <w:rPr>
          <w:lang w:val="de-CH"/>
        </w:rPr>
        <w:t>19</w:t>
      </w:r>
      <w:bookmarkEnd w:id="1"/>
      <w:r w:rsidR="002A4575" w:rsidRPr="002A4575">
        <w:rPr>
          <w:lang w:val="de-CH"/>
        </w:rPr>
        <w:t>20</w:t>
      </w:r>
    </w:p>
    <w:p w:rsidR="00380290" w:rsidRPr="002A4575" w:rsidRDefault="00380290" w:rsidP="00380290">
      <w:pPr>
        <w:pStyle w:val="MA-ProfilStandard"/>
        <w:rPr>
          <w:lang w:val="de-CH"/>
        </w:rPr>
      </w:pPr>
      <w:bookmarkStart w:id="2" w:name="Position"/>
      <w:r w:rsidRPr="002A4575">
        <w:rPr>
          <w:lang w:val="de-CH"/>
        </w:rPr>
        <w:t>Berater</w:t>
      </w:r>
      <w:bookmarkEnd w:id="2"/>
      <w:r w:rsidR="00971F24">
        <w:rPr>
          <w:lang w:val="de-CH"/>
        </w:rPr>
        <w:t>, Dipl. Inf.</w:t>
      </w:r>
    </w:p>
    <w:p w:rsidR="00380290" w:rsidRDefault="000D593F" w:rsidP="00380290">
      <w:pPr>
        <w:pStyle w:val="MA-ProfilStandard"/>
        <w:ind w:left="1870" w:hanging="1870"/>
        <w:rPr>
          <w:lang w:val="de-CH"/>
        </w:rPr>
      </w:pPr>
      <w:r>
        <w:rPr>
          <w:noProof/>
          <w:lang w:val="en-US" w:eastAsia="en-US"/>
        </w:rPr>
        <w:pict>
          <v:shape id="_x0000_s1052" type="#_x0000_t61" style="position:absolute;left:0;text-align:left;margin-left:124.5pt;margin-top:8.15pt;width:115.95pt;height:96.7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" adj="5589,28097" fillcolor="yellow">
            <v:textbox style="mso-next-textbox:#_x0000_s1052">
              <w:txbxContent>
                <w:p w:rsidR="00783D17" w:rsidRPr="00EA73A9" w:rsidRDefault="00783D17" w:rsidP="00783D17">
                  <w:pPr>
                    <w:rPr>
                      <w:lang w:val="en-US"/>
                    </w:rPr>
                  </w:pPr>
                  <w:r>
                    <w:rPr>
                      <w:i/>
                      <w:lang w:val="en-US"/>
                    </w:rPr>
                    <w:t xml:space="preserve">In the </w:t>
                  </w:r>
                  <w:proofErr w:type="spellStart"/>
                  <w:r>
                    <w:rPr>
                      <w:i/>
                      <w:lang w:val="en-US"/>
                    </w:rPr>
                    <w:t>german</w:t>
                  </w:r>
                  <w:proofErr w:type="spellEnd"/>
                  <w:r>
                    <w:rPr>
                      <w:i/>
                      <w:lang w:val="en-US"/>
                    </w:rPr>
                    <w:t xml:space="preserve"> ve</w:t>
                  </w:r>
                  <w:r>
                    <w:rPr>
                      <w:i/>
                      <w:lang w:val="en-US"/>
                    </w:rPr>
                    <w:t>r</w:t>
                  </w:r>
                  <w:r>
                    <w:rPr>
                      <w:i/>
                      <w:lang w:val="en-US"/>
                    </w:rPr>
                    <w:t>sion the education and professional background are merged</w:t>
                  </w:r>
                </w:p>
              </w:txbxContent>
            </v:textbox>
          </v:shape>
        </w:pict>
      </w:r>
      <w:r w:rsidR="00380290" w:rsidRPr="002A4575">
        <w:rPr>
          <w:lang w:val="de-CH"/>
        </w:rPr>
        <w:t>Schwerpunkte:</w:t>
      </w:r>
      <w:bookmarkStart w:id="3" w:name="Schwerpunkte"/>
      <w:r w:rsidR="00380290" w:rsidRPr="002A4575">
        <w:rPr>
          <w:lang w:val="de-CH"/>
        </w:rPr>
        <w:tab/>
        <w:t xml:space="preserve">Reengineering, System-Architektur grosser Software-Systeme, Enterprise Architektur, Client/Server-Systeme, Technische Anwendungen, Graphische Benutzeroberflächen, </w:t>
      </w:r>
      <w:r w:rsidR="004501A5" w:rsidRPr="002A4575">
        <w:rPr>
          <w:lang w:val="de-CH"/>
        </w:rPr>
        <w:t xml:space="preserve">SOA und </w:t>
      </w:r>
      <w:r w:rsidR="00380290" w:rsidRPr="002A4575">
        <w:rPr>
          <w:lang w:val="de-CH"/>
        </w:rPr>
        <w:t>EAI</w:t>
      </w:r>
      <w:bookmarkEnd w:id="3"/>
    </w:p>
    <w:p w:rsidR="00BA2B92" w:rsidRDefault="00BA2B92" w:rsidP="00380290">
      <w:pPr>
        <w:pStyle w:val="MA-ProfilStandard"/>
        <w:ind w:left="1870" w:hanging="1870"/>
        <w:rPr>
          <w:lang w:val="de-CH"/>
        </w:rPr>
      </w:pPr>
      <w:r>
        <w:rPr>
          <w:lang w:val="de-CH"/>
        </w:rPr>
        <w:t>Branchen:</w:t>
      </w:r>
      <w:r>
        <w:rPr>
          <w:lang w:val="de-CH"/>
        </w:rPr>
        <w:tab/>
        <w:t>Telekommunikation, Banken</w:t>
      </w:r>
    </w:p>
    <w:p w:rsidR="00EB5CA2" w:rsidRPr="002A4575" w:rsidRDefault="00EB5CA2" w:rsidP="00380290">
      <w:pPr>
        <w:pStyle w:val="MA-ProfilStandard"/>
        <w:ind w:left="1870" w:hanging="1870"/>
        <w:rPr>
          <w:lang w:val="de-CH"/>
        </w:rPr>
      </w:pPr>
      <w:r>
        <w:rPr>
          <w:lang w:val="de-CH"/>
        </w:rPr>
        <w:t>Sprachen:</w:t>
      </w:r>
      <w:r>
        <w:rPr>
          <w:lang w:val="de-CH"/>
        </w:rPr>
        <w:tab/>
        <w:t>Deutsch, Englisch</w:t>
      </w:r>
    </w:p>
    <w:tbl>
      <w:tblPr>
        <w:tblW w:w="10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55"/>
        <w:gridCol w:w="397"/>
        <w:gridCol w:w="7457"/>
      </w:tblGrid>
      <w:tr w:rsidR="00380290" w:rsidRPr="002A4575" w:rsidTr="009076AD">
        <w:trPr>
          <w:cantSplit/>
          <w:trHeight w:val="180"/>
        </w:trPr>
        <w:tc>
          <w:tcPr>
            <w:tcW w:w="10009" w:type="dxa"/>
            <w:gridSpan w:val="3"/>
          </w:tcPr>
          <w:p w:rsidR="00380290" w:rsidRPr="002A4575" w:rsidRDefault="00380290" w:rsidP="00D31CF6">
            <w:pPr>
              <w:pStyle w:val="MA-Profilberschrift"/>
              <w:rPr>
                <w:lang w:val="de-CH"/>
              </w:rPr>
            </w:pPr>
            <w:r w:rsidRPr="002A4575">
              <w:rPr>
                <w:lang w:val="de-CH"/>
              </w:rPr>
              <w:t>Ausbildung / Beruf</w:t>
            </w:r>
          </w:p>
        </w:tc>
      </w:tr>
      <w:tr w:rsidR="00380290" w:rsidRPr="002A4575" w:rsidTr="009076AD">
        <w:trPr>
          <w:cantSplit/>
          <w:trHeight w:val="180"/>
        </w:trPr>
        <w:tc>
          <w:tcPr>
            <w:tcW w:w="2155" w:type="dxa"/>
          </w:tcPr>
          <w:p w:rsidR="00380290" w:rsidRPr="002A4575" w:rsidRDefault="00380290" w:rsidP="00D31CF6">
            <w:pPr>
              <w:pStyle w:val="MA-ProfilStandard"/>
              <w:rPr>
                <w:lang w:val="de-CH"/>
              </w:rPr>
            </w:pPr>
            <w:r w:rsidRPr="002A4575">
              <w:rPr>
                <w:lang w:val="de-CH"/>
              </w:rPr>
              <w:t>02/2001 - heute</w:t>
            </w:r>
          </w:p>
        </w:tc>
        <w:tc>
          <w:tcPr>
            <w:tcW w:w="397" w:type="dxa"/>
          </w:tcPr>
          <w:p w:rsidR="00380290" w:rsidRPr="002A4575" w:rsidRDefault="00380290" w:rsidP="00D31CF6">
            <w:pPr>
              <w:rPr>
                <w:lang w:val="de-CH"/>
              </w:rPr>
            </w:pPr>
          </w:p>
        </w:tc>
        <w:tc>
          <w:tcPr>
            <w:tcW w:w="7457" w:type="dxa"/>
          </w:tcPr>
          <w:p w:rsidR="00380290" w:rsidRPr="002A4575" w:rsidRDefault="00380290" w:rsidP="00D31CF6">
            <w:pPr>
              <w:pStyle w:val="MA-ProfilStandard"/>
              <w:rPr>
                <w:lang w:val="de-CH"/>
              </w:rPr>
            </w:pPr>
            <w:r w:rsidRPr="002A4575">
              <w:rPr>
                <w:lang w:val="de-CH"/>
              </w:rPr>
              <w:t xml:space="preserve">Tätig für </w:t>
            </w:r>
            <w:r w:rsidR="004501A5" w:rsidRPr="002A4575">
              <w:rPr>
                <w:lang w:val="de-CH"/>
              </w:rPr>
              <w:t xml:space="preserve">Capgemini </w:t>
            </w:r>
            <w:r w:rsidRPr="002A4575">
              <w:rPr>
                <w:lang w:val="de-CH"/>
              </w:rPr>
              <w:t>sd&amp;m Schweiz AG</w:t>
            </w:r>
          </w:p>
        </w:tc>
      </w:tr>
      <w:tr w:rsidR="00380290" w:rsidRPr="002A4575" w:rsidTr="009076AD">
        <w:trPr>
          <w:cantSplit/>
          <w:trHeight w:val="180"/>
        </w:trPr>
        <w:tc>
          <w:tcPr>
            <w:tcW w:w="2155" w:type="dxa"/>
          </w:tcPr>
          <w:p w:rsidR="00380290" w:rsidRPr="002A4575" w:rsidRDefault="00380290" w:rsidP="00D31CF6">
            <w:pPr>
              <w:pStyle w:val="MA-ProfilStandard"/>
              <w:rPr>
                <w:lang w:val="de-CH"/>
              </w:rPr>
            </w:pPr>
            <w:r w:rsidRPr="002A4575">
              <w:rPr>
                <w:lang w:val="de-CH"/>
              </w:rPr>
              <w:t>10/1992 – 01/2001</w:t>
            </w:r>
          </w:p>
        </w:tc>
        <w:tc>
          <w:tcPr>
            <w:tcW w:w="397" w:type="dxa"/>
          </w:tcPr>
          <w:p w:rsidR="00380290" w:rsidRPr="002A4575" w:rsidRDefault="00380290" w:rsidP="00D31CF6">
            <w:pPr>
              <w:rPr>
                <w:lang w:val="de-CH"/>
              </w:rPr>
            </w:pPr>
          </w:p>
        </w:tc>
        <w:tc>
          <w:tcPr>
            <w:tcW w:w="7457" w:type="dxa"/>
          </w:tcPr>
          <w:p w:rsidR="00380290" w:rsidRPr="002A4575" w:rsidRDefault="00380290" w:rsidP="00D31CF6">
            <w:pPr>
              <w:pStyle w:val="MA-ProfilStandard"/>
              <w:rPr>
                <w:lang w:val="de-CH"/>
              </w:rPr>
            </w:pPr>
            <w:r w:rsidRPr="002A4575">
              <w:rPr>
                <w:lang w:val="de-CH"/>
              </w:rPr>
              <w:t>sd&amp;m AG München</w:t>
            </w:r>
          </w:p>
        </w:tc>
      </w:tr>
      <w:tr w:rsidR="00380290" w:rsidRPr="002A4575" w:rsidTr="009076AD">
        <w:trPr>
          <w:cantSplit/>
          <w:trHeight w:val="180"/>
        </w:trPr>
        <w:tc>
          <w:tcPr>
            <w:tcW w:w="2155" w:type="dxa"/>
          </w:tcPr>
          <w:p w:rsidR="00380290" w:rsidRPr="002A4575" w:rsidRDefault="000D593F" w:rsidP="00D31CF6">
            <w:pPr>
              <w:pStyle w:val="MA-ProfilStandard"/>
              <w:rPr>
                <w:lang w:val="de-CH"/>
              </w:rPr>
            </w:pPr>
            <w:r>
              <w:rPr>
                <w:noProof/>
                <w:lang w:val="en-US" w:eastAsia="en-US"/>
              </w:rPr>
              <w:pict>
                <v:shape id="_x0000_s1050" type="#_x0000_t61" style="position:absolute;margin-left:100.5pt;margin-top:30.55pt;width:115.95pt;height:82.5pt;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" adj="5589,29219" fillcolor="yellow">
                  <v:textbox style="mso-next-textbox:#_x0000_s1050">
                    <w:txbxContent>
                      <w:p w:rsidR="0087478A" w:rsidRPr="00EA73A9" w:rsidRDefault="0087478A" w:rsidP="0087478A">
                        <w:pPr>
                          <w:rPr>
                            <w:lang w:val="en-US"/>
                          </w:rPr>
                        </w:pPr>
                        <w:proofErr w:type="gramStart"/>
                        <w:ins w:id="4" w:author="pboecker" w:date="2012-06-15T11:18:00Z">
                          <w:r w:rsidRPr="00FA43CE">
                            <w:rPr>
                              <w:i/>
                              <w:lang w:val="en-US"/>
                            </w:rPr>
                            <w:t>to</w:t>
                          </w:r>
                          <w:proofErr w:type="gramEnd"/>
                          <w:r w:rsidRPr="00FA43CE">
                            <w:rPr>
                              <w:i/>
                              <w:lang w:val="en-US"/>
                            </w:rPr>
                            <w:t xml:space="preserve"> be adapted to profile</w:t>
                          </w:r>
                          <w:r>
                            <w:rPr>
                              <w:i/>
                              <w:lang w:val="en-US"/>
                            </w:rPr>
                            <w:t>, could be BI Tools, industrial e</w:t>
                          </w:r>
                          <w:r>
                            <w:rPr>
                              <w:i/>
                              <w:lang w:val="en-US"/>
                            </w:rPr>
                            <w:t>x</w:t>
                          </w:r>
                          <w:r>
                            <w:rPr>
                              <w:i/>
                              <w:lang w:val="en-US"/>
                            </w:rPr>
                            <w:t>perience, Methodo</w:t>
                          </w:r>
                          <w:r>
                            <w:rPr>
                              <w:i/>
                              <w:lang w:val="en-US"/>
                            </w:rPr>
                            <w:t>l</w:t>
                          </w:r>
                          <w:r>
                            <w:rPr>
                              <w:i/>
                              <w:lang w:val="en-US"/>
                            </w:rPr>
                            <w:t>ogies, etc.</w:t>
                          </w:r>
                        </w:ins>
                        <w:del w:id="5" w:author="pboecker" w:date="2012-06-15T11:18:00Z">
                          <w:r w:rsidRPr="00EA73A9" w:rsidDel="00954679">
                            <w:rPr>
                              <w:lang w:val="en-US"/>
                            </w:rPr>
                            <w:delText>Please remove</w:delText>
                          </w:r>
                          <w:r w:rsidDel="00954679">
                            <w:rPr>
                              <w:lang w:val="en-US"/>
                            </w:rPr>
                            <w:delText xml:space="preserve"> all</w:delText>
                          </w:r>
                          <w:r w:rsidRPr="00EA73A9" w:rsidDel="00954679">
                            <w:rPr>
                              <w:lang w:val="en-US"/>
                            </w:rPr>
                            <w:delText xml:space="preserve"> table bo</w:delText>
                          </w:r>
                          <w:r w:rsidRPr="00EA73A9" w:rsidDel="00954679">
                            <w:rPr>
                              <w:lang w:val="en-US"/>
                            </w:rPr>
                            <w:delText>r</w:delText>
                          </w:r>
                          <w:r w:rsidRPr="00EA73A9" w:rsidDel="00954679">
                            <w:rPr>
                              <w:lang w:val="en-US"/>
                            </w:rPr>
                            <w:delText>ders w</w:delText>
                          </w:r>
                          <w:r w:rsidDel="00954679">
                            <w:rPr>
                              <w:lang w:val="en-US"/>
                            </w:rPr>
                            <w:delText>h</w:delText>
                          </w:r>
                          <w:r w:rsidRPr="00EA73A9" w:rsidDel="00954679">
                            <w:rPr>
                              <w:lang w:val="en-US"/>
                            </w:rPr>
                            <w:delText>en done</w:delText>
                          </w:r>
                          <w:r w:rsidDel="00954679">
                            <w:rPr>
                              <w:lang w:val="en-US"/>
                            </w:rPr>
                            <w:delText xml:space="preserve">, and these yellow boxes </w:delText>
                          </w:r>
                          <w:r w:rsidRPr="00F71BB3" w:rsidDel="00954679">
                            <w:rPr>
                              <w:lang w:val="en-US"/>
                            </w:rPr>
                            <w:sym w:font="Wingdings" w:char="F04A"/>
                          </w:r>
                        </w:del>
                      </w:p>
                    </w:txbxContent>
                  </v:textbox>
                </v:shape>
              </w:pict>
            </w:r>
            <w:r w:rsidR="00380290" w:rsidRPr="002A4575">
              <w:rPr>
                <w:lang w:val="de-CH"/>
              </w:rPr>
              <w:t>11/1986 – 07/1992</w:t>
            </w:r>
          </w:p>
        </w:tc>
        <w:tc>
          <w:tcPr>
            <w:tcW w:w="397" w:type="dxa"/>
          </w:tcPr>
          <w:p w:rsidR="00380290" w:rsidRPr="002A4575" w:rsidRDefault="00380290" w:rsidP="00D31CF6">
            <w:pPr>
              <w:rPr>
                <w:lang w:val="de-CH"/>
              </w:rPr>
            </w:pPr>
          </w:p>
        </w:tc>
        <w:tc>
          <w:tcPr>
            <w:tcW w:w="7457" w:type="dxa"/>
          </w:tcPr>
          <w:p w:rsidR="00380290" w:rsidRPr="002A4575" w:rsidRDefault="00380290" w:rsidP="00D31CF6">
            <w:pPr>
              <w:pStyle w:val="MA-ProfilStandard"/>
              <w:rPr>
                <w:lang w:val="de-CH"/>
              </w:rPr>
            </w:pPr>
            <w:r w:rsidRPr="002A4575">
              <w:rPr>
                <w:lang w:val="de-CH"/>
              </w:rPr>
              <w:t>Wissenschaftlicher Mitarbeiter am Physikalischen Institut der Universität Heidelberg (Promotion)</w:t>
            </w:r>
          </w:p>
        </w:tc>
      </w:tr>
      <w:tr w:rsidR="00380290" w:rsidRPr="002A4575" w:rsidTr="009076AD">
        <w:trPr>
          <w:cantSplit/>
          <w:trHeight w:val="180"/>
        </w:trPr>
        <w:tc>
          <w:tcPr>
            <w:tcW w:w="2155" w:type="dxa"/>
          </w:tcPr>
          <w:p w:rsidR="00380290" w:rsidRPr="002A4575" w:rsidRDefault="00380290" w:rsidP="00D31CF6">
            <w:pPr>
              <w:pStyle w:val="MA-ProfilStandard"/>
              <w:rPr>
                <w:lang w:val="de-CH"/>
              </w:rPr>
            </w:pPr>
            <w:bookmarkStart w:id="6" w:name="Start"/>
            <w:bookmarkEnd w:id="6"/>
            <w:r w:rsidRPr="002A4575">
              <w:rPr>
                <w:lang w:val="de-CH"/>
              </w:rPr>
              <w:t>09/1978 – 06/1991</w:t>
            </w:r>
          </w:p>
        </w:tc>
        <w:tc>
          <w:tcPr>
            <w:tcW w:w="397" w:type="dxa"/>
          </w:tcPr>
          <w:p w:rsidR="00380290" w:rsidRPr="002A4575" w:rsidRDefault="00380290" w:rsidP="00D31CF6">
            <w:pPr>
              <w:rPr>
                <w:lang w:val="de-CH"/>
              </w:rPr>
            </w:pPr>
          </w:p>
        </w:tc>
        <w:tc>
          <w:tcPr>
            <w:tcW w:w="7457" w:type="dxa"/>
          </w:tcPr>
          <w:p w:rsidR="00380290" w:rsidRPr="002A4575" w:rsidRDefault="00380290" w:rsidP="00D31CF6">
            <w:pPr>
              <w:pStyle w:val="MA-ProfilStandard"/>
              <w:rPr>
                <w:lang w:val="de-CH"/>
              </w:rPr>
            </w:pPr>
            <w:r w:rsidRPr="002A4575">
              <w:rPr>
                <w:lang w:val="de-CH"/>
              </w:rPr>
              <w:t>Treubau Verwaltung GmbH – Leiter Anwendungsentwicklung</w:t>
            </w:r>
          </w:p>
        </w:tc>
      </w:tr>
      <w:tr w:rsidR="00380290" w:rsidRPr="002A4575" w:rsidTr="009076AD">
        <w:trPr>
          <w:cantSplit/>
          <w:trHeight w:val="180"/>
        </w:trPr>
        <w:tc>
          <w:tcPr>
            <w:tcW w:w="2155" w:type="dxa"/>
          </w:tcPr>
          <w:p w:rsidR="00380290" w:rsidRPr="002A4575" w:rsidRDefault="00380290" w:rsidP="00D31CF6">
            <w:pPr>
              <w:pStyle w:val="MA-ProfilStandard"/>
              <w:rPr>
                <w:lang w:val="de-CH"/>
              </w:rPr>
            </w:pPr>
            <w:r w:rsidRPr="002A4575">
              <w:rPr>
                <w:lang w:val="de-CH"/>
              </w:rPr>
              <w:t>09/1978 – 11/1986</w:t>
            </w:r>
          </w:p>
        </w:tc>
        <w:tc>
          <w:tcPr>
            <w:tcW w:w="397" w:type="dxa"/>
          </w:tcPr>
          <w:p w:rsidR="00380290" w:rsidRPr="002A4575" w:rsidRDefault="00380290" w:rsidP="00D31CF6">
            <w:pPr>
              <w:rPr>
                <w:lang w:val="de-CH"/>
              </w:rPr>
            </w:pPr>
          </w:p>
        </w:tc>
        <w:tc>
          <w:tcPr>
            <w:tcW w:w="7457" w:type="dxa"/>
          </w:tcPr>
          <w:p w:rsidR="00380290" w:rsidRPr="002A4575" w:rsidRDefault="00380290" w:rsidP="00D31CF6">
            <w:pPr>
              <w:pStyle w:val="MA-ProfilStandard"/>
              <w:rPr>
                <w:lang w:val="de-CH"/>
              </w:rPr>
            </w:pPr>
            <w:r w:rsidRPr="002A4575">
              <w:rPr>
                <w:lang w:val="de-CH"/>
              </w:rPr>
              <w:t>Studium der Physik an den Universitäten Freiburg (Vordiplom), Waterloo / Canada und Heidelberg (Diplom)</w:t>
            </w:r>
          </w:p>
        </w:tc>
      </w:tr>
      <w:tr w:rsidR="00380290" w:rsidRPr="002A4575" w:rsidTr="009076AD">
        <w:trPr>
          <w:cantSplit/>
          <w:trHeight w:val="180"/>
        </w:trPr>
        <w:tc>
          <w:tcPr>
            <w:tcW w:w="10009" w:type="dxa"/>
            <w:gridSpan w:val="3"/>
          </w:tcPr>
          <w:p w:rsidR="00380290" w:rsidRPr="002A4575" w:rsidRDefault="00EB5CA2" w:rsidP="00D31CF6">
            <w:pPr>
              <w:pStyle w:val="MA-Profilberschrift"/>
              <w:rPr>
                <w:lang w:val="de-CH"/>
              </w:rPr>
            </w:pPr>
            <w:r>
              <w:rPr>
                <w:lang w:val="de-CH"/>
              </w:rPr>
              <w:t>Kompetenzen</w:t>
            </w:r>
          </w:p>
        </w:tc>
      </w:tr>
      <w:tr w:rsidR="00380290" w:rsidRPr="001E1AB9" w:rsidTr="009076AD">
        <w:trPr>
          <w:cantSplit/>
          <w:trHeight w:val="180"/>
        </w:trPr>
        <w:tc>
          <w:tcPr>
            <w:tcW w:w="2155" w:type="dxa"/>
          </w:tcPr>
          <w:p w:rsidR="00380290" w:rsidRPr="002A4575" w:rsidRDefault="00380290" w:rsidP="00D31CF6">
            <w:pPr>
              <w:pStyle w:val="MA-ProfilStandard"/>
              <w:rPr>
                <w:lang w:val="de-CH"/>
              </w:rPr>
            </w:pPr>
            <w:r w:rsidRPr="002A4575">
              <w:rPr>
                <w:lang w:val="de-CH"/>
              </w:rPr>
              <w:t>Methoden</w:t>
            </w:r>
          </w:p>
        </w:tc>
        <w:tc>
          <w:tcPr>
            <w:tcW w:w="397" w:type="dxa"/>
          </w:tcPr>
          <w:p w:rsidR="00380290" w:rsidRPr="002A4575" w:rsidRDefault="00380290" w:rsidP="00D31CF6">
            <w:pPr>
              <w:pStyle w:val="MA-ProfilStandard"/>
              <w:rPr>
                <w:lang w:val="de-CH"/>
              </w:rPr>
            </w:pPr>
          </w:p>
        </w:tc>
        <w:tc>
          <w:tcPr>
            <w:tcW w:w="7457" w:type="dxa"/>
          </w:tcPr>
          <w:p w:rsidR="00380290" w:rsidRPr="00EB5CA2" w:rsidRDefault="00380290" w:rsidP="00D31CF6">
            <w:pPr>
              <w:pStyle w:val="MA-ProfilStandard"/>
              <w:rPr>
                <w:lang w:val="en-US"/>
              </w:rPr>
            </w:pPr>
            <w:r w:rsidRPr="00EB5CA2">
              <w:rPr>
                <w:lang w:val="en-US"/>
              </w:rPr>
              <w:t>UML, OOA/OOD, ER-</w:t>
            </w:r>
            <w:proofErr w:type="spellStart"/>
            <w:r w:rsidRPr="00EB5CA2">
              <w:rPr>
                <w:lang w:val="en-US"/>
              </w:rPr>
              <w:t>Modellierung</w:t>
            </w:r>
            <w:proofErr w:type="spellEnd"/>
            <w:r w:rsidRPr="00EB5CA2">
              <w:rPr>
                <w:lang w:val="en-US"/>
              </w:rPr>
              <w:t>, Requirements Engineering, RUP</w:t>
            </w:r>
          </w:p>
        </w:tc>
      </w:tr>
      <w:tr w:rsidR="00380290" w:rsidRPr="002A4575" w:rsidTr="009076AD">
        <w:trPr>
          <w:cantSplit/>
          <w:trHeight w:val="180"/>
        </w:trPr>
        <w:tc>
          <w:tcPr>
            <w:tcW w:w="2155" w:type="dxa"/>
          </w:tcPr>
          <w:p w:rsidR="00380290" w:rsidRPr="002A4575" w:rsidRDefault="00380290" w:rsidP="00D31CF6">
            <w:pPr>
              <w:pStyle w:val="MA-ProfilStandard"/>
              <w:rPr>
                <w:lang w:val="de-CH"/>
              </w:rPr>
            </w:pPr>
            <w:r w:rsidRPr="002A4575">
              <w:rPr>
                <w:lang w:val="de-CH"/>
              </w:rPr>
              <w:t>Betriebssysteme</w:t>
            </w:r>
          </w:p>
        </w:tc>
        <w:tc>
          <w:tcPr>
            <w:tcW w:w="397" w:type="dxa"/>
          </w:tcPr>
          <w:p w:rsidR="00380290" w:rsidRPr="002A4575" w:rsidRDefault="00380290" w:rsidP="00D31CF6">
            <w:pPr>
              <w:pStyle w:val="MA-ProfilStandard"/>
              <w:rPr>
                <w:lang w:val="de-CH"/>
              </w:rPr>
            </w:pPr>
          </w:p>
        </w:tc>
        <w:tc>
          <w:tcPr>
            <w:tcW w:w="7457" w:type="dxa"/>
          </w:tcPr>
          <w:p w:rsidR="00380290" w:rsidRPr="002A4575" w:rsidRDefault="00380290" w:rsidP="00D31CF6">
            <w:pPr>
              <w:pStyle w:val="MA-ProfilStandard"/>
              <w:rPr>
                <w:lang w:val="de-CH"/>
              </w:rPr>
            </w:pPr>
            <w:r w:rsidRPr="002A4575">
              <w:rPr>
                <w:lang w:val="de-CH"/>
              </w:rPr>
              <w:t>Windows / XP, Unix</w:t>
            </w:r>
          </w:p>
        </w:tc>
      </w:tr>
      <w:tr w:rsidR="00380290" w:rsidRPr="001E1AB9" w:rsidTr="009076AD">
        <w:trPr>
          <w:cantSplit/>
          <w:trHeight w:val="180"/>
        </w:trPr>
        <w:tc>
          <w:tcPr>
            <w:tcW w:w="2155" w:type="dxa"/>
          </w:tcPr>
          <w:p w:rsidR="00380290" w:rsidRPr="002A4575" w:rsidRDefault="00380290" w:rsidP="00D31CF6">
            <w:pPr>
              <w:pStyle w:val="MA-ProfilStandard"/>
              <w:rPr>
                <w:lang w:val="de-CH"/>
              </w:rPr>
            </w:pPr>
            <w:r w:rsidRPr="002A4575">
              <w:rPr>
                <w:lang w:val="de-CH"/>
              </w:rPr>
              <w:t>Sprachen</w:t>
            </w:r>
          </w:p>
        </w:tc>
        <w:tc>
          <w:tcPr>
            <w:tcW w:w="397" w:type="dxa"/>
          </w:tcPr>
          <w:p w:rsidR="00380290" w:rsidRPr="002A4575" w:rsidRDefault="00380290" w:rsidP="00D31CF6">
            <w:pPr>
              <w:pStyle w:val="MA-ProfilStandard"/>
              <w:rPr>
                <w:lang w:val="de-CH"/>
              </w:rPr>
            </w:pPr>
          </w:p>
        </w:tc>
        <w:tc>
          <w:tcPr>
            <w:tcW w:w="7457" w:type="dxa"/>
          </w:tcPr>
          <w:p w:rsidR="00380290" w:rsidRPr="001E1AB9" w:rsidRDefault="00380290" w:rsidP="00D31CF6">
            <w:pPr>
              <w:pStyle w:val="MA-ProfilStandard"/>
              <w:rPr>
                <w:lang w:val="fr-CH"/>
              </w:rPr>
            </w:pPr>
            <w:r w:rsidRPr="001E1AB9">
              <w:rPr>
                <w:lang w:val="fr-CH"/>
              </w:rPr>
              <w:t xml:space="preserve">Java, C, C++, </w:t>
            </w:r>
            <w:proofErr w:type="spellStart"/>
            <w:r w:rsidRPr="001E1AB9">
              <w:rPr>
                <w:lang w:val="fr-CH"/>
              </w:rPr>
              <w:t>Tool</w:t>
            </w:r>
            <w:proofErr w:type="spellEnd"/>
            <w:r w:rsidRPr="001E1AB9">
              <w:rPr>
                <w:lang w:val="fr-CH"/>
              </w:rPr>
              <w:t xml:space="preserve"> (</w:t>
            </w:r>
            <w:proofErr w:type="spellStart"/>
            <w:r w:rsidRPr="001E1AB9">
              <w:rPr>
                <w:lang w:val="fr-CH"/>
              </w:rPr>
              <w:t>Forté</w:t>
            </w:r>
            <w:proofErr w:type="spellEnd"/>
            <w:r w:rsidRPr="001E1AB9">
              <w:rPr>
                <w:lang w:val="fr-CH"/>
              </w:rPr>
              <w:t>), MODULA2, FORTRAN, HTML, XML</w:t>
            </w:r>
          </w:p>
        </w:tc>
      </w:tr>
      <w:tr w:rsidR="00380290" w:rsidRPr="002A4575" w:rsidTr="009076AD">
        <w:trPr>
          <w:cantSplit/>
          <w:trHeight w:val="180"/>
        </w:trPr>
        <w:tc>
          <w:tcPr>
            <w:tcW w:w="2155" w:type="dxa"/>
          </w:tcPr>
          <w:p w:rsidR="00380290" w:rsidRPr="002A4575" w:rsidRDefault="00380290" w:rsidP="00D31CF6">
            <w:pPr>
              <w:pStyle w:val="MA-ProfilStandard"/>
              <w:rPr>
                <w:lang w:val="de-CH"/>
              </w:rPr>
            </w:pPr>
            <w:r w:rsidRPr="002A4575">
              <w:rPr>
                <w:lang w:val="de-CH"/>
              </w:rPr>
              <w:t>Datenbanksysteme</w:t>
            </w:r>
          </w:p>
        </w:tc>
        <w:tc>
          <w:tcPr>
            <w:tcW w:w="397" w:type="dxa"/>
          </w:tcPr>
          <w:p w:rsidR="00380290" w:rsidRPr="002A4575" w:rsidRDefault="00380290" w:rsidP="00D31CF6">
            <w:pPr>
              <w:pStyle w:val="MA-ProfilStandard"/>
              <w:rPr>
                <w:lang w:val="de-CH"/>
              </w:rPr>
            </w:pPr>
          </w:p>
        </w:tc>
        <w:tc>
          <w:tcPr>
            <w:tcW w:w="7457" w:type="dxa"/>
          </w:tcPr>
          <w:p w:rsidR="00380290" w:rsidRPr="002A4575" w:rsidRDefault="00380290" w:rsidP="00D31CF6">
            <w:pPr>
              <w:pStyle w:val="MA-ProfilStandard"/>
              <w:rPr>
                <w:lang w:val="de-CH"/>
              </w:rPr>
            </w:pPr>
            <w:r w:rsidRPr="002A4575">
              <w:rPr>
                <w:lang w:val="de-CH"/>
              </w:rPr>
              <w:t>Oracle, MS-Access, mySQL</w:t>
            </w:r>
          </w:p>
        </w:tc>
      </w:tr>
      <w:tr w:rsidR="00380290" w:rsidRPr="001E1AB9" w:rsidTr="009076AD">
        <w:trPr>
          <w:cantSplit/>
          <w:trHeight w:val="180"/>
        </w:trPr>
        <w:tc>
          <w:tcPr>
            <w:tcW w:w="2155" w:type="dxa"/>
          </w:tcPr>
          <w:p w:rsidR="00380290" w:rsidRPr="002A4575" w:rsidRDefault="00380290" w:rsidP="00D31CF6">
            <w:pPr>
              <w:pStyle w:val="MA-ProfilStandard"/>
              <w:rPr>
                <w:lang w:val="de-CH"/>
              </w:rPr>
            </w:pPr>
            <w:r w:rsidRPr="002A4575">
              <w:rPr>
                <w:lang w:val="de-CH"/>
              </w:rPr>
              <w:t>Produkte und Standards</w:t>
            </w:r>
          </w:p>
        </w:tc>
        <w:tc>
          <w:tcPr>
            <w:tcW w:w="397" w:type="dxa"/>
          </w:tcPr>
          <w:p w:rsidR="00380290" w:rsidRPr="002A4575" w:rsidRDefault="00380290" w:rsidP="00D31CF6">
            <w:pPr>
              <w:pStyle w:val="MA-ProfilStandard"/>
              <w:rPr>
                <w:lang w:val="de-CH"/>
              </w:rPr>
            </w:pPr>
          </w:p>
        </w:tc>
        <w:tc>
          <w:tcPr>
            <w:tcW w:w="7457" w:type="dxa"/>
          </w:tcPr>
          <w:p w:rsidR="00380290" w:rsidRPr="00EB5CA2" w:rsidRDefault="00380290" w:rsidP="00D31CF6">
            <w:pPr>
              <w:pStyle w:val="MA-ProfilStandard"/>
              <w:rPr>
                <w:lang w:val="en-US"/>
              </w:rPr>
            </w:pPr>
            <w:r w:rsidRPr="00EB5CA2">
              <w:rPr>
                <w:lang w:val="en-US"/>
              </w:rPr>
              <w:t xml:space="preserve">JEE, Bea </w:t>
            </w:r>
            <w:proofErr w:type="spellStart"/>
            <w:r w:rsidRPr="00EB5CA2">
              <w:rPr>
                <w:lang w:val="en-US"/>
              </w:rPr>
              <w:t>WebLogic</w:t>
            </w:r>
            <w:proofErr w:type="spellEnd"/>
            <w:r w:rsidRPr="00EB5CA2">
              <w:rPr>
                <w:lang w:val="en-US"/>
              </w:rPr>
              <w:t xml:space="preserve"> Server, </w:t>
            </w:r>
            <w:proofErr w:type="spellStart"/>
            <w:r w:rsidRPr="00EB5CA2">
              <w:rPr>
                <w:lang w:val="en-US"/>
              </w:rPr>
              <w:t>Tibco</w:t>
            </w:r>
            <w:proofErr w:type="spellEnd"/>
            <w:r w:rsidRPr="00EB5CA2">
              <w:rPr>
                <w:lang w:val="en-US"/>
              </w:rPr>
              <w:t xml:space="preserve"> </w:t>
            </w:r>
            <w:proofErr w:type="spellStart"/>
            <w:r w:rsidRPr="00EB5CA2">
              <w:rPr>
                <w:lang w:val="en-US"/>
              </w:rPr>
              <w:t>BusinessWorks</w:t>
            </w:r>
            <w:proofErr w:type="spellEnd"/>
            <w:r w:rsidRPr="00EB5CA2">
              <w:rPr>
                <w:lang w:val="en-US"/>
              </w:rPr>
              <w:t xml:space="preserve">, IBM </w:t>
            </w:r>
            <w:proofErr w:type="spellStart"/>
            <w:r w:rsidRPr="00EB5CA2">
              <w:rPr>
                <w:lang w:val="en-US"/>
              </w:rPr>
              <w:t>CrossWorlds</w:t>
            </w:r>
            <w:proofErr w:type="spellEnd"/>
            <w:r w:rsidRPr="00EB5CA2">
              <w:rPr>
                <w:lang w:val="en-US"/>
              </w:rPr>
              <w:t>, Spring Framework, Eclipse RCP</w:t>
            </w:r>
          </w:p>
        </w:tc>
      </w:tr>
      <w:tr w:rsidR="00380290" w:rsidRPr="001E1AB9" w:rsidTr="009076AD">
        <w:trPr>
          <w:cantSplit/>
          <w:trHeight w:val="180"/>
        </w:trPr>
        <w:tc>
          <w:tcPr>
            <w:tcW w:w="2155" w:type="dxa"/>
          </w:tcPr>
          <w:p w:rsidR="00380290" w:rsidRPr="002A4575" w:rsidRDefault="00380290" w:rsidP="00D31CF6">
            <w:pPr>
              <w:pStyle w:val="MA-ProfilStandard"/>
              <w:rPr>
                <w:lang w:val="de-CH"/>
              </w:rPr>
            </w:pPr>
            <w:r w:rsidRPr="002A4575">
              <w:rPr>
                <w:lang w:val="de-CH"/>
              </w:rPr>
              <w:t>Werkzeuge</w:t>
            </w:r>
          </w:p>
        </w:tc>
        <w:tc>
          <w:tcPr>
            <w:tcW w:w="397" w:type="dxa"/>
          </w:tcPr>
          <w:p w:rsidR="00380290" w:rsidRPr="002A4575" w:rsidRDefault="00380290" w:rsidP="00D31CF6">
            <w:pPr>
              <w:pStyle w:val="MA-ProfilStandard"/>
              <w:rPr>
                <w:lang w:val="de-CH"/>
              </w:rPr>
            </w:pPr>
          </w:p>
        </w:tc>
        <w:tc>
          <w:tcPr>
            <w:tcW w:w="7457" w:type="dxa"/>
          </w:tcPr>
          <w:p w:rsidR="00380290" w:rsidRPr="00EB5CA2" w:rsidRDefault="00380290" w:rsidP="00D31CF6">
            <w:pPr>
              <w:pStyle w:val="MA-ProfilStandard"/>
              <w:rPr>
                <w:lang w:val="en-US"/>
              </w:rPr>
            </w:pPr>
            <w:r w:rsidRPr="00EB5CA2">
              <w:rPr>
                <w:lang w:val="en-US"/>
              </w:rPr>
              <w:t>Eclipse, Rational Modeler, Microsoft Visual Studio</w:t>
            </w:r>
          </w:p>
        </w:tc>
      </w:tr>
      <w:tr w:rsidR="00380290" w:rsidRPr="002A4575" w:rsidTr="009076AD">
        <w:trPr>
          <w:cantSplit/>
          <w:trHeight w:val="180"/>
        </w:trPr>
        <w:tc>
          <w:tcPr>
            <w:tcW w:w="10009" w:type="dxa"/>
            <w:gridSpan w:val="3"/>
          </w:tcPr>
          <w:p w:rsidR="00380290" w:rsidRPr="002A4575" w:rsidRDefault="000D593F" w:rsidP="009076AD">
            <w:pPr>
              <w:pStyle w:val="MA-Profilberschrift"/>
              <w:rPr>
                <w:lang w:val="de-CH"/>
              </w:rPr>
            </w:pPr>
            <w:r>
              <w:rPr>
                <w:noProof/>
                <w:lang w:val="en-US" w:eastAsia="en-US"/>
              </w:rPr>
              <w:lastRenderedPageBreak/>
              <w:pict>
                <v:shape id="_x0000_s1036" type="#_x0000_t61" style="position:absolute;margin-left:278.35pt;margin-top:4.85pt;width:107.6pt;height:147.5pt;z-index:251661824;mso-position-horizontal-relative:text;mso-position-vertical-relative:text" adj="-24541,4371" fillcolor="yellow">
                  <v:textbox style="mso-next-textbox:#_x0000_s1036">
                    <w:txbxContent>
                      <w:p w:rsidR="00A0569D" w:rsidRPr="009F4480" w:rsidRDefault="00A0569D" w:rsidP="00A0569D">
                        <w:pPr>
                          <w:rPr>
                            <w:lang w:val="en-US"/>
                          </w:rPr>
                        </w:pPr>
                        <w:r w:rsidRPr="009F4480">
                          <w:rPr>
                            <w:lang w:val="en-US"/>
                          </w:rPr>
                          <w:t>No client names!</w:t>
                        </w:r>
                      </w:p>
                      <w:p w:rsidR="0087478A" w:rsidRPr="00954679" w:rsidRDefault="0087478A" w:rsidP="0087478A">
                        <w:pPr>
                          <w:rPr>
                            <w:lang w:val="en-US"/>
                          </w:rPr>
                        </w:pPr>
                        <w:r w:rsidRPr="00F0200B">
                          <w:rPr>
                            <w:lang w:val="en-US"/>
                          </w:rPr>
                          <w:t>Decide with Sales/Bid Team if client names are helpful and ther</w:t>
                        </w:r>
                        <w:r w:rsidRPr="00F0200B">
                          <w:rPr>
                            <w:lang w:val="en-US"/>
                          </w:rPr>
                          <w:t>e</w:t>
                        </w:r>
                        <w:r w:rsidRPr="00F0200B">
                          <w:rPr>
                            <w:lang w:val="en-US"/>
                          </w:rPr>
                          <w:t>fore should be mentioned!</w:t>
                        </w:r>
                      </w:p>
                      <w:p w:rsidR="0087478A" w:rsidRPr="0087478A" w:rsidRDefault="0087478A" w:rsidP="00A0569D">
                        <w:pPr>
                          <w:rPr>
                            <w:lang w:val="en-US"/>
                          </w:rPr>
                        </w:pPr>
                      </w:p>
                    </w:txbxContent>
                  </v:textbox>
                </v:shape>
              </w:pict>
            </w:r>
            <w:r w:rsidR="00380290" w:rsidRPr="009F4480">
              <w:rPr>
                <w:lang w:val="en-US"/>
              </w:rPr>
              <w:br w:type="page"/>
            </w:r>
            <w:r w:rsidR="00B64D8F">
              <w:t>A</w:t>
            </w:r>
            <w:r w:rsidR="00B64D8F">
              <w:rPr>
                <w:lang w:val="de-CH"/>
              </w:rPr>
              <w:t>usgewählte</w:t>
            </w:r>
            <w:r w:rsidR="00380290" w:rsidRPr="002A4575">
              <w:rPr>
                <w:lang w:val="de-CH"/>
              </w:rPr>
              <w:t xml:space="preserve"> Projekte</w:t>
            </w:r>
          </w:p>
        </w:tc>
      </w:tr>
      <w:tr w:rsidR="00B91986" w:rsidRPr="002A4575" w:rsidTr="009076AD">
        <w:trPr>
          <w:cantSplit/>
          <w:trHeight w:val="180"/>
        </w:trPr>
        <w:tc>
          <w:tcPr>
            <w:tcW w:w="2155" w:type="dxa"/>
          </w:tcPr>
          <w:p w:rsidR="00B91986" w:rsidRPr="002A4575" w:rsidRDefault="00B91986" w:rsidP="00D31CF6">
            <w:pPr>
              <w:pStyle w:val="MA-ProfilStandard"/>
              <w:rPr>
                <w:lang w:val="de-CH"/>
              </w:rPr>
            </w:pPr>
            <w:r w:rsidRPr="002A4575">
              <w:rPr>
                <w:lang w:val="de-CH"/>
              </w:rPr>
              <w:t>02/2011 – heute</w:t>
            </w:r>
          </w:p>
        </w:tc>
        <w:tc>
          <w:tcPr>
            <w:tcW w:w="397" w:type="dxa"/>
          </w:tcPr>
          <w:p w:rsidR="00B91986" w:rsidRPr="002A4575" w:rsidRDefault="00B91986" w:rsidP="00D31CF6">
            <w:pPr>
              <w:pStyle w:val="MA-ProfilStandard"/>
              <w:rPr>
                <w:lang w:val="de-CH"/>
              </w:rPr>
            </w:pPr>
          </w:p>
        </w:tc>
        <w:tc>
          <w:tcPr>
            <w:tcW w:w="7457" w:type="dxa"/>
          </w:tcPr>
          <w:p w:rsidR="00B91986" w:rsidRPr="002A4575" w:rsidRDefault="00B91986" w:rsidP="004501A5">
            <w:pPr>
              <w:pStyle w:val="MA-ProfilStandard"/>
              <w:rPr>
                <w:caps/>
                <w:lang w:val="de-CH"/>
              </w:rPr>
            </w:pPr>
            <w:r w:rsidRPr="002A4575">
              <w:rPr>
                <w:lang w:val="de-CH"/>
              </w:rPr>
              <w:t xml:space="preserve">Schweizer Krankenversicherung – </w:t>
            </w:r>
            <w:r w:rsidRPr="002A4575">
              <w:rPr>
                <w:caps/>
                <w:lang w:val="de-CH"/>
              </w:rPr>
              <w:t>Einführung Standardsoftware</w:t>
            </w:r>
          </w:p>
          <w:p w:rsidR="00EA71CE" w:rsidRPr="002A4575" w:rsidRDefault="00EA71CE" w:rsidP="004501A5">
            <w:pPr>
              <w:pStyle w:val="MA-ProfilStandard"/>
              <w:rPr>
                <w:lang w:val="de-CH"/>
              </w:rPr>
            </w:pPr>
            <w:r w:rsidRPr="002A4575">
              <w:rPr>
                <w:lang w:val="de-CH"/>
              </w:rPr>
              <w:t>Der Ersatz der zentralen Mainframe-Anwendungen der Krankenversicherung durch eine moderne Standardsoftware bedingt umfangreiche Anpassungen und Integrationsaufgaben. Ein Team von Lösungsarchitekten begleitet das Transformationsprojekt, um stabile und nachhaltige Lösungen zu gewährleisten.</w:t>
            </w:r>
          </w:p>
        </w:tc>
      </w:tr>
      <w:tr w:rsidR="00EA71CE" w:rsidRPr="002A4575" w:rsidTr="009076AD">
        <w:trPr>
          <w:cantSplit/>
          <w:trHeight w:val="180"/>
        </w:trPr>
        <w:tc>
          <w:tcPr>
            <w:tcW w:w="2155" w:type="dxa"/>
          </w:tcPr>
          <w:p w:rsidR="00EA71CE" w:rsidRPr="002A4575" w:rsidRDefault="001401A2" w:rsidP="00D31CF6">
            <w:pPr>
              <w:pStyle w:val="MA-ProfilStandard"/>
              <w:rPr>
                <w:lang w:val="de-CH"/>
              </w:rPr>
            </w:pPr>
            <w:r w:rsidRPr="002A4575">
              <w:rPr>
                <w:lang w:val="de-CH"/>
              </w:rPr>
              <w:t>05/2011</w:t>
            </w:r>
          </w:p>
        </w:tc>
        <w:tc>
          <w:tcPr>
            <w:tcW w:w="397" w:type="dxa"/>
          </w:tcPr>
          <w:p w:rsidR="00EA71CE" w:rsidRPr="002A4575" w:rsidRDefault="00EA71CE" w:rsidP="00D31CF6">
            <w:pPr>
              <w:pStyle w:val="MA-ProfilStandard"/>
              <w:rPr>
                <w:lang w:val="de-CH"/>
              </w:rPr>
            </w:pPr>
          </w:p>
        </w:tc>
        <w:tc>
          <w:tcPr>
            <w:tcW w:w="7457" w:type="dxa"/>
          </w:tcPr>
          <w:p w:rsidR="00EA71CE" w:rsidRPr="002A4575" w:rsidRDefault="001401A2" w:rsidP="004501A5">
            <w:pPr>
              <w:pStyle w:val="MA-ProfilStandard"/>
              <w:rPr>
                <w:lang w:val="de-CH"/>
              </w:rPr>
            </w:pPr>
            <w:r w:rsidRPr="002A4575">
              <w:rPr>
                <w:lang w:val="de-CH"/>
              </w:rPr>
              <w:t xml:space="preserve">Genossenschaft der Musikurheber und Verleger – </w:t>
            </w:r>
            <w:r w:rsidRPr="002A4575">
              <w:rPr>
                <w:caps/>
                <w:lang w:val="de-CH"/>
              </w:rPr>
              <w:t>Review Werkdatenbank</w:t>
            </w:r>
          </w:p>
          <w:p w:rsidR="001401A2" w:rsidRPr="002A4575" w:rsidRDefault="001401A2" w:rsidP="004501A5">
            <w:pPr>
              <w:pStyle w:val="MA-ProfilStandard"/>
              <w:rPr>
                <w:lang w:val="de-CH"/>
              </w:rPr>
            </w:pPr>
            <w:r w:rsidRPr="002A4575">
              <w:rPr>
                <w:lang w:val="de-CH"/>
              </w:rPr>
              <w:t>Audit des Projektes und der Softwarearchitektur für die Neuentwicklung einer Datenbank von Musikwerken und Verträgen mit Rechteinhabern.</w:t>
            </w:r>
          </w:p>
        </w:tc>
      </w:tr>
      <w:tr w:rsidR="004501A5" w:rsidRPr="002A4575" w:rsidTr="009076AD">
        <w:trPr>
          <w:cantSplit/>
          <w:trHeight w:val="180"/>
        </w:trPr>
        <w:tc>
          <w:tcPr>
            <w:tcW w:w="2155" w:type="dxa"/>
          </w:tcPr>
          <w:p w:rsidR="004501A5" w:rsidRPr="002A4575" w:rsidRDefault="00B91986" w:rsidP="00D31CF6">
            <w:pPr>
              <w:pStyle w:val="MA-ProfilStandard"/>
              <w:rPr>
                <w:lang w:val="de-CH"/>
              </w:rPr>
            </w:pPr>
            <w:r w:rsidRPr="002A4575">
              <w:rPr>
                <w:lang w:val="de-CH"/>
              </w:rPr>
              <w:t>08/2009 – 04/2011</w:t>
            </w:r>
          </w:p>
        </w:tc>
        <w:tc>
          <w:tcPr>
            <w:tcW w:w="397" w:type="dxa"/>
          </w:tcPr>
          <w:p w:rsidR="004501A5" w:rsidRPr="002A4575" w:rsidRDefault="004501A5" w:rsidP="00D31CF6">
            <w:pPr>
              <w:pStyle w:val="MA-ProfilStandard"/>
              <w:rPr>
                <w:lang w:val="de-CH"/>
              </w:rPr>
            </w:pPr>
          </w:p>
        </w:tc>
        <w:tc>
          <w:tcPr>
            <w:tcW w:w="7457" w:type="dxa"/>
          </w:tcPr>
          <w:p w:rsidR="004501A5" w:rsidRPr="002A4575" w:rsidRDefault="004501A5" w:rsidP="004501A5">
            <w:pPr>
              <w:pStyle w:val="MA-ProfilStandard"/>
              <w:rPr>
                <w:lang w:val="de-CH"/>
              </w:rPr>
            </w:pPr>
            <w:r w:rsidRPr="002A4575">
              <w:rPr>
                <w:lang w:val="de-CH"/>
              </w:rPr>
              <w:t xml:space="preserve">Schweizer Unfallversicherung </w:t>
            </w:r>
            <w:r w:rsidRPr="002A4575">
              <w:rPr>
                <w:caps/>
                <w:szCs w:val="22"/>
                <w:lang w:val="de-CH"/>
              </w:rPr>
              <w:t>– Bebauungsplanung der IT-Anwendungslandschaft</w:t>
            </w:r>
          </w:p>
          <w:p w:rsidR="004501A5" w:rsidRPr="002A4575" w:rsidRDefault="00B95CFD" w:rsidP="004501A5">
            <w:pPr>
              <w:pStyle w:val="MA-ProfilStandard"/>
              <w:rPr>
                <w:lang w:val="de-CH"/>
              </w:rPr>
            </w:pPr>
            <w:r w:rsidRPr="002A4575">
              <w:rPr>
                <w:lang w:val="de-CH"/>
              </w:rPr>
              <w:t>Die zentralen Systeme der Bestandsführung und des Schadenmanagements sollen mittelfristig abgelöst werden. Dafür ist ein Bebauungsplan zu erstellen. Dabei soll die Komplexität der Anwendungslandschaft verringert und bestehende Redundanzen aufgelöst werden. Ausserdem soll nach Möglichkeit für die Kernsysteme Standardsoftware eingesetzt werden.</w:t>
            </w:r>
          </w:p>
          <w:p w:rsidR="00B95CFD" w:rsidRPr="002A4575" w:rsidRDefault="00B95CFD" w:rsidP="00B91986">
            <w:pPr>
              <w:pStyle w:val="MA-ProfilStandard"/>
              <w:rPr>
                <w:lang w:val="de-CH"/>
              </w:rPr>
            </w:pPr>
            <w:r w:rsidRPr="002A4575">
              <w:rPr>
                <w:lang w:val="de-CH"/>
              </w:rPr>
              <w:t>Ausgehend von einer umfangreichen Analyse der bestehenden Anwendungslandschaft und deren Dokumentation in Form eines fachlichen Domänenmodells wurde unter Einbezug der strategischen Geschäftsziele und der Optimierungspotenziale ein Zielbild für die zukünftige Anwendungslandschaft entworfen.</w:t>
            </w:r>
            <w:r w:rsidR="00B91986" w:rsidRPr="002A4575">
              <w:rPr>
                <w:lang w:val="de-CH"/>
              </w:rPr>
              <w:t xml:space="preserve"> Auf dieser Basis fand</w:t>
            </w:r>
            <w:r w:rsidR="002B68DA" w:rsidRPr="002A4575">
              <w:rPr>
                <w:lang w:val="de-CH"/>
              </w:rPr>
              <w:t xml:space="preserve"> eine Auswahl von Standardsoftware für die zentralen Domänen statt.</w:t>
            </w:r>
          </w:p>
          <w:p w:rsidR="00B91986" w:rsidRPr="002A4575" w:rsidRDefault="00B91986" w:rsidP="00B91986">
            <w:pPr>
              <w:pStyle w:val="MA-ProfilStandard"/>
              <w:rPr>
                <w:lang w:val="de-CH"/>
              </w:rPr>
            </w:pPr>
            <w:r w:rsidRPr="002A4575">
              <w:rPr>
                <w:lang w:val="de-CH"/>
              </w:rPr>
              <w:t>Nach Festlegung der zukünftigen Bebauung wurde eine Roadmap zur schrittweisen Migration vom Ist-Zustand hin zur Sollarchitektur entworfen und die Planung des Transformationsprojektes durchgeführt.</w:t>
            </w:r>
          </w:p>
          <w:p w:rsidR="00B91986" w:rsidRPr="002A4575" w:rsidRDefault="00B91986" w:rsidP="00B91986">
            <w:pPr>
              <w:pStyle w:val="MA-ProfilStandard"/>
              <w:rPr>
                <w:lang w:val="de-CH"/>
              </w:rPr>
            </w:pPr>
            <w:r w:rsidRPr="002A4575">
              <w:rPr>
                <w:lang w:val="de-CH"/>
              </w:rPr>
              <w:t xml:space="preserve">Um die einheitliche Ausführung der umfangreichen erforderlichen Anpassungen und Erweiterungen der Standardsoftware zu gewährleisten, wurde eine Methodik für </w:t>
            </w:r>
            <w:r w:rsidR="00EA71CE" w:rsidRPr="002A4575">
              <w:rPr>
                <w:lang w:val="de-CH"/>
              </w:rPr>
              <w:t>Anforderungserhebung, Prozessspezifikation und Architekturkonzeption definiert und eingeführt.</w:t>
            </w:r>
            <w:r w:rsidRPr="002A4575">
              <w:rPr>
                <w:lang w:val="de-CH"/>
              </w:rPr>
              <w:t xml:space="preserve"> </w:t>
            </w:r>
          </w:p>
        </w:tc>
      </w:tr>
      <w:tr w:rsidR="004501A5" w:rsidRPr="002A4575" w:rsidTr="009076AD">
        <w:trPr>
          <w:cantSplit/>
          <w:trHeight w:val="180"/>
        </w:trPr>
        <w:tc>
          <w:tcPr>
            <w:tcW w:w="2155" w:type="dxa"/>
          </w:tcPr>
          <w:p w:rsidR="004501A5" w:rsidRPr="002A4575" w:rsidRDefault="004501A5" w:rsidP="00D31CF6">
            <w:pPr>
              <w:pStyle w:val="MA-ProfilStandard"/>
              <w:rPr>
                <w:lang w:val="de-CH"/>
              </w:rPr>
            </w:pPr>
            <w:r w:rsidRPr="002A4575">
              <w:rPr>
                <w:lang w:val="de-CH"/>
              </w:rPr>
              <w:lastRenderedPageBreak/>
              <w:t>02/2009 – 09/2009</w:t>
            </w:r>
          </w:p>
        </w:tc>
        <w:tc>
          <w:tcPr>
            <w:tcW w:w="397" w:type="dxa"/>
          </w:tcPr>
          <w:p w:rsidR="004501A5" w:rsidRPr="002A4575" w:rsidRDefault="004501A5" w:rsidP="00D31CF6">
            <w:pPr>
              <w:pStyle w:val="MA-ProfilStandard"/>
              <w:rPr>
                <w:lang w:val="de-CH"/>
              </w:rPr>
            </w:pPr>
          </w:p>
        </w:tc>
        <w:tc>
          <w:tcPr>
            <w:tcW w:w="7457" w:type="dxa"/>
          </w:tcPr>
          <w:p w:rsidR="004501A5" w:rsidRPr="002A4575" w:rsidRDefault="004501A5" w:rsidP="004501A5">
            <w:pPr>
              <w:pStyle w:val="MA-ProfilStandard"/>
              <w:rPr>
                <w:lang w:val="de-CH"/>
              </w:rPr>
            </w:pPr>
            <w:r w:rsidRPr="002A4575">
              <w:rPr>
                <w:lang w:val="de-CH"/>
              </w:rPr>
              <w:t xml:space="preserve">Schweizer Unfallversicherung </w:t>
            </w:r>
            <w:r w:rsidRPr="002A4575">
              <w:rPr>
                <w:caps/>
                <w:szCs w:val="22"/>
                <w:lang w:val="de-CH"/>
              </w:rPr>
              <w:t>– Service Lifecycle Management</w:t>
            </w:r>
          </w:p>
          <w:p w:rsidR="004501A5" w:rsidRPr="002A4575" w:rsidRDefault="00AB0685" w:rsidP="00D31CF6">
            <w:pPr>
              <w:pStyle w:val="MA-ProfilStandard"/>
              <w:rPr>
                <w:lang w:val="de-CH"/>
              </w:rPr>
            </w:pPr>
            <w:r w:rsidRPr="002A4575">
              <w:rPr>
                <w:lang w:val="de-CH"/>
              </w:rPr>
              <w:t>Im Rahmen des operativen Architekturmanagements liegt ein Schwerpunkt auf dem Management der Schnittstellen zwischen den zahlreichen Anwendungen. Diese sollen strategisch hin zu domänenübergreifenden Services entwickelt werden. Ergebnisse sind Ziele für das Servicemanagement, Architekturrichtlinien für Services, Schaffung eines Service Repositories, Vereinheitlichung der Schnittstellendokumentation in Modellen und Textdokumenten</w:t>
            </w:r>
            <w:r w:rsidR="00B95CFD" w:rsidRPr="002A4575">
              <w:rPr>
                <w:lang w:val="de-CH"/>
              </w:rPr>
              <w:t xml:space="preserve">, </w:t>
            </w:r>
            <w:r w:rsidRPr="002A4575">
              <w:rPr>
                <w:lang w:val="de-CH"/>
              </w:rPr>
              <w:t>Definition eines Prozesses zur Serviceentwicklung</w:t>
            </w:r>
            <w:r w:rsidR="00B95CFD" w:rsidRPr="002A4575">
              <w:rPr>
                <w:lang w:val="de-CH"/>
              </w:rPr>
              <w:t xml:space="preserve"> und dessen Verankerung in der Softwareentwicklung und –wartung.</w:t>
            </w:r>
          </w:p>
        </w:tc>
      </w:tr>
      <w:tr w:rsidR="009076AD" w:rsidRPr="002A4575" w:rsidTr="004A05D7">
        <w:trPr>
          <w:cantSplit/>
          <w:trHeight w:val="180"/>
        </w:trPr>
        <w:tc>
          <w:tcPr>
            <w:tcW w:w="10009" w:type="dxa"/>
            <w:gridSpan w:val="3"/>
          </w:tcPr>
          <w:p w:rsidR="009076AD" w:rsidRPr="002A4575" w:rsidRDefault="000D593F" w:rsidP="004A05D7">
            <w:pPr>
              <w:pStyle w:val="MA-Profilberschrift"/>
              <w:rPr>
                <w:lang w:val="de-CH"/>
              </w:rPr>
            </w:pPr>
            <w:r>
              <w:rPr>
                <w:noProof/>
                <w:lang w:val="en-US" w:eastAsia="en-US"/>
              </w:rPr>
              <w:pict>
                <v:shape id="_x0000_s1033" type="#_x0000_t61" style="position:absolute;margin-left:268.2pt;margin-top:2.2pt;width:1in;height:48pt;z-index:251659776;mso-position-horizontal-relative:text;mso-position-vertical-relative:text" adj="-36675,13433" fillcolor="yellow">
                  <v:textbox style="mso-next-textbox:#_x0000_s1033">
                    <w:txbxContent>
                      <w:p w:rsidR="00EA73A9" w:rsidRDefault="00EA73A9">
                        <w:r>
                          <w:t>Optional</w:t>
                        </w:r>
                      </w:p>
                    </w:txbxContent>
                  </v:textbox>
                </v:shape>
              </w:pict>
            </w:r>
            <w:r>
              <w:rPr>
                <w:noProof/>
                <w:lang w:val="en-US" w:eastAsia="en-US"/>
              </w:rPr>
              <w:pict>
                <v:shape id="_x0000_s1034" type="#_x0000_t61" style="position:absolute;margin-left:216.45pt;margin-top:103.45pt;width:1in;height:48pt;z-index:251660800;mso-position-horizontal-relative:text;mso-position-vertical-relative:text" adj="-36675,13433" fillcolor="yellow">
                  <v:textbox style="mso-next-textbox:#_x0000_s1034">
                    <w:txbxContent>
                      <w:p w:rsidR="00EA73A9" w:rsidRDefault="00EA73A9">
                        <w:r>
                          <w:t>Optional</w:t>
                        </w:r>
                      </w:p>
                    </w:txbxContent>
                  </v:textbox>
                </v:shape>
              </w:pict>
            </w:r>
            <w:r w:rsidR="007A7B84">
              <w:rPr>
                <w:lang w:val="de-CH"/>
              </w:rPr>
              <w:t>Schulungen</w:t>
            </w:r>
            <w:r w:rsidR="001818AE">
              <w:rPr>
                <w:lang w:val="de-CH"/>
              </w:rPr>
              <w:t>/Zertifikate</w:t>
            </w:r>
          </w:p>
        </w:tc>
      </w:tr>
      <w:tr w:rsidR="009076AD" w:rsidRPr="002A4575" w:rsidTr="004A05D7">
        <w:trPr>
          <w:cantSplit/>
          <w:trHeight w:val="180"/>
        </w:trPr>
        <w:tc>
          <w:tcPr>
            <w:tcW w:w="2155" w:type="dxa"/>
          </w:tcPr>
          <w:p w:rsidR="009076AD" w:rsidRPr="002A4575" w:rsidRDefault="007A7B84" w:rsidP="004A05D7">
            <w:pPr>
              <w:pStyle w:val="MA-ProfilStandard"/>
              <w:rPr>
                <w:lang w:val="de-CH"/>
              </w:rPr>
            </w:pPr>
            <w:r>
              <w:rPr>
                <w:lang w:val="de-CH"/>
              </w:rPr>
              <w:t xml:space="preserve">02/2001 </w:t>
            </w:r>
          </w:p>
        </w:tc>
        <w:tc>
          <w:tcPr>
            <w:tcW w:w="397" w:type="dxa"/>
          </w:tcPr>
          <w:p w:rsidR="009076AD" w:rsidRPr="002A4575" w:rsidRDefault="009076AD" w:rsidP="004A05D7">
            <w:pPr>
              <w:rPr>
                <w:lang w:val="de-CH"/>
              </w:rPr>
            </w:pPr>
          </w:p>
        </w:tc>
        <w:tc>
          <w:tcPr>
            <w:tcW w:w="7457" w:type="dxa"/>
          </w:tcPr>
          <w:p w:rsidR="009076AD" w:rsidRPr="002A4575" w:rsidRDefault="007A7B84" w:rsidP="004A05D7">
            <w:pPr>
              <w:pStyle w:val="MA-ProfilStandard"/>
              <w:rPr>
                <w:lang w:val="de-CH"/>
              </w:rPr>
            </w:pPr>
            <w:r>
              <w:rPr>
                <w:lang w:val="de-CH"/>
              </w:rPr>
              <w:t>JAVA Schulung, Oracle AG, Zürich</w:t>
            </w:r>
          </w:p>
        </w:tc>
      </w:tr>
      <w:tr w:rsidR="009076AD" w:rsidRPr="002A4575" w:rsidTr="004A05D7">
        <w:trPr>
          <w:cantSplit/>
          <w:trHeight w:val="180"/>
        </w:trPr>
        <w:tc>
          <w:tcPr>
            <w:tcW w:w="2155" w:type="dxa"/>
          </w:tcPr>
          <w:p w:rsidR="009076AD" w:rsidRPr="002A4575" w:rsidRDefault="009076AD" w:rsidP="007A7B84">
            <w:pPr>
              <w:pStyle w:val="MA-ProfilStandard"/>
              <w:rPr>
                <w:lang w:val="de-CH"/>
              </w:rPr>
            </w:pPr>
            <w:r w:rsidRPr="002A4575">
              <w:rPr>
                <w:lang w:val="de-CH"/>
              </w:rPr>
              <w:t>10/1992</w:t>
            </w:r>
          </w:p>
        </w:tc>
        <w:tc>
          <w:tcPr>
            <w:tcW w:w="397" w:type="dxa"/>
          </w:tcPr>
          <w:p w:rsidR="009076AD" w:rsidRPr="002A4575" w:rsidRDefault="009076AD" w:rsidP="004A05D7">
            <w:pPr>
              <w:rPr>
                <w:lang w:val="de-CH"/>
              </w:rPr>
            </w:pPr>
          </w:p>
        </w:tc>
        <w:tc>
          <w:tcPr>
            <w:tcW w:w="7457" w:type="dxa"/>
          </w:tcPr>
          <w:p w:rsidR="009076AD" w:rsidRPr="002A4575" w:rsidRDefault="007A7B84" w:rsidP="004A05D7">
            <w:pPr>
              <w:pStyle w:val="MA-ProfilStandard"/>
              <w:rPr>
                <w:lang w:val="de-CH"/>
              </w:rPr>
            </w:pPr>
            <w:r>
              <w:rPr>
                <w:lang w:val="de-CH"/>
              </w:rPr>
              <w:t>Mikrowellenkochkurs, Migros AG, Zürich</w:t>
            </w:r>
          </w:p>
        </w:tc>
      </w:tr>
      <w:tr w:rsidR="009076AD" w:rsidRPr="002A4575" w:rsidTr="004A05D7">
        <w:trPr>
          <w:cantSplit/>
          <w:trHeight w:val="180"/>
        </w:trPr>
        <w:tc>
          <w:tcPr>
            <w:tcW w:w="10009" w:type="dxa"/>
            <w:gridSpan w:val="3"/>
          </w:tcPr>
          <w:p w:rsidR="009076AD" w:rsidRPr="002A4575" w:rsidRDefault="007A7B84" w:rsidP="004A05D7">
            <w:pPr>
              <w:pStyle w:val="MA-Profilberschrift"/>
              <w:rPr>
                <w:lang w:val="de-CH"/>
              </w:rPr>
            </w:pPr>
            <w:r>
              <w:rPr>
                <w:lang w:val="de-CH"/>
              </w:rPr>
              <w:t>Publikationen</w:t>
            </w:r>
          </w:p>
        </w:tc>
      </w:tr>
      <w:tr w:rsidR="009076AD" w:rsidRPr="001E1AB9" w:rsidTr="004A05D7">
        <w:trPr>
          <w:cantSplit/>
          <w:trHeight w:val="180"/>
        </w:trPr>
        <w:tc>
          <w:tcPr>
            <w:tcW w:w="2155" w:type="dxa"/>
          </w:tcPr>
          <w:p w:rsidR="009076AD" w:rsidRPr="002A4575" w:rsidRDefault="007A7B84" w:rsidP="007A7B84">
            <w:pPr>
              <w:pStyle w:val="MA-ProfilStandard"/>
              <w:rPr>
                <w:lang w:val="de-CH"/>
              </w:rPr>
            </w:pPr>
            <w:r>
              <w:rPr>
                <w:lang w:val="de-CH"/>
              </w:rPr>
              <w:t>10/2001</w:t>
            </w:r>
          </w:p>
        </w:tc>
        <w:tc>
          <w:tcPr>
            <w:tcW w:w="397" w:type="dxa"/>
          </w:tcPr>
          <w:p w:rsidR="009076AD" w:rsidRPr="002A4575" w:rsidRDefault="009076AD" w:rsidP="004A05D7">
            <w:pPr>
              <w:pStyle w:val="MA-ProfilStandard"/>
              <w:rPr>
                <w:lang w:val="de-CH"/>
              </w:rPr>
            </w:pPr>
          </w:p>
        </w:tc>
        <w:tc>
          <w:tcPr>
            <w:tcW w:w="7457" w:type="dxa"/>
          </w:tcPr>
          <w:p w:rsidR="009076AD" w:rsidRPr="00EB5CA2" w:rsidRDefault="007A7B84" w:rsidP="004A05D7">
            <w:pPr>
              <w:pStyle w:val="MA-ProfilStandard"/>
              <w:rPr>
                <w:lang w:val="en-US"/>
              </w:rPr>
            </w:pPr>
            <w:r>
              <w:rPr>
                <w:lang w:val="en-US"/>
              </w:rPr>
              <w:t xml:space="preserve">“Developing Client/Server Applications”, </w:t>
            </w:r>
            <w:r w:rsidR="00EA73A9">
              <w:rPr>
                <w:lang w:val="en-US"/>
              </w:rPr>
              <w:br/>
            </w:r>
            <w:r>
              <w:rPr>
                <w:lang w:val="en-US"/>
              </w:rPr>
              <w:t xml:space="preserve">Addison-Wesley </w:t>
            </w:r>
            <w:proofErr w:type="spellStart"/>
            <w:r>
              <w:rPr>
                <w:lang w:val="en-US"/>
              </w:rPr>
              <w:t>Verlag</w:t>
            </w:r>
            <w:proofErr w:type="spellEnd"/>
            <w:r w:rsidR="00EA73A9">
              <w:rPr>
                <w:lang w:val="en-US"/>
              </w:rPr>
              <w:t>, Deutschland</w:t>
            </w:r>
          </w:p>
        </w:tc>
      </w:tr>
      <w:tr w:rsidR="009076AD" w:rsidRPr="00EA73A9" w:rsidTr="004A05D7">
        <w:trPr>
          <w:cantSplit/>
          <w:trHeight w:val="180"/>
        </w:trPr>
        <w:tc>
          <w:tcPr>
            <w:tcW w:w="2155" w:type="dxa"/>
          </w:tcPr>
          <w:p w:rsidR="009076AD" w:rsidRPr="00EA73A9" w:rsidRDefault="007A7B84" w:rsidP="004A05D7">
            <w:pPr>
              <w:pStyle w:val="MA-ProfilStandard"/>
              <w:rPr>
                <w:lang w:val="en-US"/>
              </w:rPr>
            </w:pPr>
            <w:r w:rsidRPr="00EA73A9">
              <w:rPr>
                <w:lang w:val="en-US"/>
              </w:rPr>
              <w:t>11/2010</w:t>
            </w:r>
          </w:p>
        </w:tc>
        <w:tc>
          <w:tcPr>
            <w:tcW w:w="397" w:type="dxa"/>
          </w:tcPr>
          <w:p w:rsidR="009076AD" w:rsidRPr="00EA73A9" w:rsidRDefault="009076AD" w:rsidP="004A05D7">
            <w:pPr>
              <w:pStyle w:val="MA-ProfilStandard"/>
              <w:rPr>
                <w:lang w:val="en-US"/>
              </w:rPr>
            </w:pPr>
          </w:p>
        </w:tc>
        <w:tc>
          <w:tcPr>
            <w:tcW w:w="7457" w:type="dxa"/>
          </w:tcPr>
          <w:p w:rsidR="009076AD" w:rsidRPr="00EA73A9" w:rsidRDefault="007A7B84" w:rsidP="004A05D7">
            <w:pPr>
              <w:pStyle w:val="MA-ProfilStandard"/>
              <w:rPr>
                <w:lang w:val="en-US"/>
              </w:rPr>
            </w:pPr>
            <w:r w:rsidRPr="00EA73A9">
              <w:rPr>
                <w:lang w:val="en-US"/>
              </w:rPr>
              <w:t>„Downgrading Application Landscapes“,</w:t>
            </w:r>
            <w:r w:rsidR="00EA73A9">
              <w:rPr>
                <w:lang w:val="en-US"/>
              </w:rPr>
              <w:br/>
            </w:r>
            <w:r w:rsidRPr="00EA73A9">
              <w:rPr>
                <w:lang w:val="en-US"/>
              </w:rPr>
              <w:t xml:space="preserve"> </w:t>
            </w:r>
            <w:r w:rsidR="00EA73A9">
              <w:rPr>
                <w:lang w:val="en-US"/>
              </w:rPr>
              <w:t>IT-</w:t>
            </w:r>
            <w:proofErr w:type="spellStart"/>
            <w:r w:rsidR="00EA73A9">
              <w:rPr>
                <w:lang w:val="en-US"/>
              </w:rPr>
              <w:t>Spektrum</w:t>
            </w:r>
            <w:proofErr w:type="spellEnd"/>
            <w:r w:rsidR="00EA73A9">
              <w:rPr>
                <w:lang w:val="en-US"/>
              </w:rPr>
              <w:t xml:space="preserve"> (</w:t>
            </w:r>
            <w:proofErr w:type="spellStart"/>
            <w:r w:rsidR="00EA73A9" w:rsidRPr="00EA73A9">
              <w:rPr>
                <w:lang w:val="en-US"/>
              </w:rPr>
              <w:t>Ausgabe</w:t>
            </w:r>
            <w:proofErr w:type="spellEnd"/>
            <w:r w:rsidR="00EA73A9" w:rsidRPr="00EA73A9">
              <w:rPr>
                <w:lang w:val="en-US"/>
              </w:rPr>
              <w:t xml:space="preserve"> 22</w:t>
            </w:r>
            <w:r w:rsidR="00EA73A9">
              <w:rPr>
                <w:lang w:val="en-US"/>
              </w:rPr>
              <w:t xml:space="preserve">), </w:t>
            </w:r>
            <w:proofErr w:type="spellStart"/>
            <w:r w:rsidR="00EA73A9">
              <w:rPr>
                <w:lang w:val="en-US"/>
              </w:rPr>
              <w:t>Schweiz</w:t>
            </w:r>
            <w:proofErr w:type="spellEnd"/>
          </w:p>
        </w:tc>
      </w:tr>
    </w:tbl>
    <w:p w:rsidR="009076AD" w:rsidRPr="009076AD" w:rsidRDefault="009076AD" w:rsidP="00380290">
      <w:pPr>
        <w:pStyle w:val="Agendapunkt2Ebene"/>
        <w:numPr>
          <w:ilvl w:val="0"/>
          <w:numId w:val="0"/>
        </w:numPr>
        <w:rPr>
          <w:lang w:val="en-US"/>
        </w:rPr>
      </w:pPr>
    </w:p>
    <w:sectPr w:rsidR="009076AD" w:rsidRPr="009076AD" w:rsidSect="009E3A50">
      <w:headerReference w:type="even" r:id="rId11"/>
      <w:headerReference w:type="default" r:id="rId12"/>
      <w:footerReference w:type="even" r:id="rId13"/>
      <w:footerReference w:type="default" r:id="rId14"/>
      <w:headerReference w:type="first" r:id="rId15"/>
      <w:footerReference w:type="first" r:id="rId16"/>
      <w:type w:val="oddPage"/>
      <w:pgSz w:w="11907" w:h="16840" w:code="9"/>
      <w:pgMar w:top="2778" w:right="567" w:bottom="794" w:left="1191" w:header="1446" w:footer="34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9EF" w:rsidRDefault="006B79EF">
      <w:r>
        <w:separator/>
      </w:r>
    </w:p>
  </w:endnote>
  <w:endnote w:type="continuationSeparator" w:id="0">
    <w:p w:rsidR="006B79EF" w:rsidRDefault="006B79E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575" w:rsidRDefault="002A45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575" w:rsidRDefault="002A457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575" w:rsidRDefault="002A45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9EF" w:rsidRDefault="006B79EF">
      <w:r>
        <w:separator/>
      </w:r>
    </w:p>
  </w:footnote>
  <w:footnote w:type="continuationSeparator" w:id="0">
    <w:p w:rsidR="006B79EF" w:rsidRDefault="006B79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575" w:rsidRDefault="002A457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119"/>
    </w:tblGrid>
    <w:tr w:rsidR="00C90129" w:rsidTr="00AB3C11">
      <w:trPr>
        <w:trHeight w:hRule="exact" w:val="510"/>
      </w:trPr>
      <w:tc>
        <w:tcPr>
          <w:tcW w:w="7119" w:type="dxa"/>
          <w:vAlign w:val="bottom"/>
        </w:tcPr>
        <w:p w:rsidR="003E236E" w:rsidRDefault="00380293" w:rsidP="00E338BE">
          <w:pPr>
            <w:pStyle w:val="MA-ProfilKopfzeilezweite"/>
          </w:pPr>
          <w:r>
            <w:rPr>
              <w:noProof/>
              <w:lang w:val="en-US" w:eastAsia="en-US"/>
            </w:rPr>
            <w:drawing>
              <wp:anchor distT="0" distB="396240" distL="114300" distR="114300" simplePos="0" relativeHeight="251659264" behindDoc="1" locked="0" layoutInCell="1" allowOverlap="0">
                <wp:simplePos x="0" y="0"/>
                <wp:positionH relativeFrom="page">
                  <wp:posOffset>5109210</wp:posOffset>
                </wp:positionH>
                <wp:positionV relativeFrom="page">
                  <wp:posOffset>-22225</wp:posOffset>
                </wp:positionV>
                <wp:extent cx="1394460" cy="316230"/>
                <wp:effectExtent l="19050" t="0" r="0" b="0"/>
                <wp:wrapNone/>
                <wp:docPr id="13" name="Picture 13" descr="Capgemini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gemini_colour"/>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1394460" cy="316230"/>
                        </a:xfrm>
                        <a:prstGeom prst="rect">
                          <a:avLst/>
                        </a:prstGeom>
                        <a:noFill/>
                        <a:ln w="9525">
                          <a:noFill/>
                          <a:miter lim="800000"/>
                          <a:headEnd/>
                          <a:tailEnd/>
                        </a:ln>
                      </pic:spPr>
                    </pic:pic>
                  </a:graphicData>
                </a:graphic>
              </wp:anchor>
            </w:drawing>
          </w:r>
          <w:r w:rsidR="000D593F" w:rsidRPr="000D593F">
            <w:pict>
              <v:rect id="_x0000_s2058" style="position:absolute;margin-left:-15.6pt;margin-top:-1.15pt;width:5.4pt;height:26.1pt;z-index:251657216;mso-position-horizontal-relative:text;mso-position-vertical-relative:text" fillcolor="#1b5299" stroked="f" strokeweight=".25pt"/>
            </w:pict>
          </w:r>
          <w:r w:rsidR="00C90129">
            <w:t xml:space="preserve"> </w:t>
          </w:r>
        </w:p>
        <w:p w:rsidR="00C90129" w:rsidRDefault="003E236E" w:rsidP="00E338BE">
          <w:pPr>
            <w:pStyle w:val="MA-ProfilKopfzeilezweite"/>
          </w:pPr>
          <w:r>
            <w:t xml:space="preserve">Seite </w:t>
          </w:r>
          <w:fldSimple w:instr=" PAGE ">
            <w:r w:rsidR="001E1AB9">
              <w:rPr>
                <w:noProof/>
              </w:rPr>
              <w:t>3</w:t>
            </w:r>
          </w:fldSimple>
        </w:p>
      </w:tc>
    </w:tr>
  </w:tbl>
  <w:p w:rsidR="00C90129" w:rsidRDefault="00C90129" w:rsidP="00810DAD">
    <w:pPr>
      <w:pStyle w:val="Abstan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7011"/>
    </w:tblGrid>
    <w:tr w:rsidR="00C90129" w:rsidTr="004875CD">
      <w:trPr>
        <w:trHeight w:hRule="exact" w:val="510"/>
      </w:trPr>
      <w:tc>
        <w:tcPr>
          <w:tcW w:w="7011" w:type="dxa"/>
          <w:vAlign w:val="bottom"/>
        </w:tcPr>
        <w:p w:rsidR="00C90129" w:rsidRDefault="00380293" w:rsidP="007E4FE0">
          <w:pPr>
            <w:pStyle w:val="MA-ProfilKopfzeileerste"/>
          </w:pPr>
          <w:r>
            <w:rPr>
              <w:noProof/>
              <w:lang w:val="en-US" w:eastAsia="en-US"/>
            </w:rPr>
            <w:drawing>
              <wp:anchor distT="0" distB="396240" distL="114300" distR="114300" simplePos="0" relativeHeight="251658240" behindDoc="1" locked="0" layoutInCell="1" allowOverlap="0">
                <wp:simplePos x="0" y="0"/>
                <wp:positionH relativeFrom="page">
                  <wp:posOffset>5036820</wp:posOffset>
                </wp:positionH>
                <wp:positionV relativeFrom="page">
                  <wp:posOffset>-20320</wp:posOffset>
                </wp:positionV>
                <wp:extent cx="1394460" cy="316230"/>
                <wp:effectExtent l="19050" t="0" r="0" b="0"/>
                <wp:wrapNone/>
                <wp:docPr id="12" name="Picture 12" descr="Capgemini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gemini_colour"/>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1394460" cy="316230"/>
                        </a:xfrm>
                        <a:prstGeom prst="rect">
                          <a:avLst/>
                        </a:prstGeom>
                        <a:noFill/>
                        <a:ln w="9525">
                          <a:noFill/>
                          <a:miter lim="800000"/>
                          <a:headEnd/>
                          <a:tailEnd/>
                        </a:ln>
                      </pic:spPr>
                    </pic:pic>
                  </a:graphicData>
                </a:graphic>
              </wp:anchor>
            </w:drawing>
          </w:r>
          <w:r w:rsidR="00C90129">
            <w:t>Mitarbeiterprofil</w:t>
          </w:r>
        </w:p>
      </w:tc>
    </w:tr>
  </w:tbl>
  <w:p w:rsidR="00C90129" w:rsidRDefault="000D593F" w:rsidP="007B637C">
    <w:pPr>
      <w:pStyle w:val="Abstand"/>
    </w:pPr>
    <w:r w:rsidRPr="000D593F">
      <w:pict>
        <v:rect id="_x0000_s2054" style="position:absolute;margin-left:-15.6pt;margin-top:-26.75pt;width:5.4pt;height:26.1pt;z-index:251656192;mso-position-horizontal-relative:text;mso-position-vertical-relative:text" fillcolor="#1b5299" stroked="f" strokeweight=".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6AC9852"/>
    <w:lvl w:ilvl="0">
      <w:numFmt w:val="bullet"/>
      <w:lvlText w:val="*"/>
      <w:lvlJc w:val="left"/>
    </w:lvl>
  </w:abstractNum>
  <w:abstractNum w:abstractNumId="1">
    <w:nsid w:val="02680668"/>
    <w:multiLevelType w:val="multilevel"/>
    <w:tmpl w:val="4A60A52A"/>
    <w:lvl w:ilvl="0">
      <w:start w:val="1"/>
      <w:numFmt w:val="bullet"/>
      <w:lvlText w:val="–"/>
      <w:lvlJc w:val="left"/>
      <w:pPr>
        <w:tabs>
          <w:tab w:val="num" w:pos="567"/>
        </w:tabs>
        <w:ind w:left="567" w:hanging="567"/>
      </w:pPr>
      <w:rPr>
        <w:rFonts w:ascii="Arial" w:hAnsi="Arial" w:hint="default"/>
        <w:sz w:val="24"/>
      </w:rPr>
    </w:lvl>
    <w:lvl w:ilvl="1">
      <w:start w:val="1"/>
      <w:numFmt w:val="bullet"/>
      <w:lvlText w:val="o"/>
      <w:lvlJc w:val="left"/>
      <w:pPr>
        <w:tabs>
          <w:tab w:val="num" w:pos="873"/>
        </w:tabs>
        <w:ind w:left="873" w:hanging="360"/>
      </w:pPr>
      <w:rPr>
        <w:rFonts w:ascii="Courier New" w:hAnsi="Courier New" w:cs="Courier New" w:hint="default"/>
      </w:rPr>
    </w:lvl>
    <w:lvl w:ilvl="2">
      <w:start w:val="1"/>
      <w:numFmt w:val="bullet"/>
      <w:lvlText w:val=""/>
      <w:lvlJc w:val="left"/>
      <w:pPr>
        <w:tabs>
          <w:tab w:val="num" w:pos="1593"/>
        </w:tabs>
        <w:ind w:left="1593" w:hanging="360"/>
      </w:pPr>
      <w:rPr>
        <w:rFonts w:ascii="Wingdings" w:hAnsi="Wingdings" w:hint="default"/>
      </w:rPr>
    </w:lvl>
    <w:lvl w:ilvl="3">
      <w:start w:val="1"/>
      <w:numFmt w:val="bullet"/>
      <w:lvlText w:val=""/>
      <w:lvlJc w:val="left"/>
      <w:pPr>
        <w:tabs>
          <w:tab w:val="num" w:pos="2313"/>
        </w:tabs>
        <w:ind w:left="2313" w:hanging="360"/>
      </w:pPr>
      <w:rPr>
        <w:rFonts w:ascii="Symbol" w:hAnsi="Symbol" w:hint="default"/>
      </w:rPr>
    </w:lvl>
    <w:lvl w:ilvl="4">
      <w:start w:val="1"/>
      <w:numFmt w:val="bullet"/>
      <w:lvlText w:val="o"/>
      <w:lvlJc w:val="left"/>
      <w:pPr>
        <w:tabs>
          <w:tab w:val="num" w:pos="3033"/>
        </w:tabs>
        <w:ind w:left="3033" w:hanging="360"/>
      </w:pPr>
      <w:rPr>
        <w:rFonts w:ascii="Courier New" w:hAnsi="Courier New" w:cs="Courier New" w:hint="default"/>
      </w:rPr>
    </w:lvl>
    <w:lvl w:ilvl="5">
      <w:start w:val="1"/>
      <w:numFmt w:val="bullet"/>
      <w:lvlText w:val=""/>
      <w:lvlJc w:val="left"/>
      <w:pPr>
        <w:tabs>
          <w:tab w:val="num" w:pos="3753"/>
        </w:tabs>
        <w:ind w:left="3753" w:hanging="360"/>
      </w:pPr>
      <w:rPr>
        <w:rFonts w:ascii="Wingdings" w:hAnsi="Wingdings" w:hint="default"/>
      </w:rPr>
    </w:lvl>
    <w:lvl w:ilvl="6">
      <w:start w:val="1"/>
      <w:numFmt w:val="bullet"/>
      <w:lvlText w:val=""/>
      <w:lvlJc w:val="left"/>
      <w:pPr>
        <w:tabs>
          <w:tab w:val="num" w:pos="4473"/>
        </w:tabs>
        <w:ind w:left="4473" w:hanging="360"/>
      </w:pPr>
      <w:rPr>
        <w:rFonts w:ascii="Symbol" w:hAnsi="Symbol" w:hint="default"/>
      </w:rPr>
    </w:lvl>
    <w:lvl w:ilvl="7">
      <w:start w:val="1"/>
      <w:numFmt w:val="bullet"/>
      <w:lvlText w:val="o"/>
      <w:lvlJc w:val="left"/>
      <w:pPr>
        <w:tabs>
          <w:tab w:val="num" w:pos="5193"/>
        </w:tabs>
        <w:ind w:left="5193" w:hanging="360"/>
      </w:pPr>
      <w:rPr>
        <w:rFonts w:ascii="Courier New" w:hAnsi="Courier New" w:cs="Courier New" w:hint="default"/>
      </w:rPr>
    </w:lvl>
    <w:lvl w:ilvl="8">
      <w:start w:val="1"/>
      <w:numFmt w:val="bullet"/>
      <w:lvlText w:val=""/>
      <w:lvlJc w:val="left"/>
      <w:pPr>
        <w:tabs>
          <w:tab w:val="num" w:pos="5913"/>
        </w:tabs>
        <w:ind w:left="5913" w:hanging="360"/>
      </w:pPr>
      <w:rPr>
        <w:rFonts w:ascii="Wingdings" w:hAnsi="Wingdings" w:hint="default"/>
      </w:rPr>
    </w:lvl>
  </w:abstractNum>
  <w:abstractNum w:abstractNumId="2">
    <w:nsid w:val="03E75A2A"/>
    <w:multiLevelType w:val="multilevel"/>
    <w:tmpl w:val="91805F16"/>
    <w:lvl w:ilvl="0">
      <w:start w:val="1"/>
      <w:numFmt w:val="bullet"/>
      <w:lvlText w:val="–"/>
      <w:lvlJc w:val="left"/>
      <w:pPr>
        <w:tabs>
          <w:tab w:val="num" w:pos="567"/>
        </w:tabs>
        <w:ind w:left="567" w:hanging="567"/>
      </w:pPr>
      <w:rPr>
        <w:rFonts w:ascii="Arial" w:hAnsi="Arial" w:hint="default"/>
        <w:sz w:val="24"/>
      </w:rPr>
    </w:lvl>
    <w:lvl w:ilvl="1">
      <w:start w:val="1"/>
      <w:numFmt w:val="bullet"/>
      <w:lvlText w:val="o"/>
      <w:lvlJc w:val="left"/>
      <w:pPr>
        <w:tabs>
          <w:tab w:val="num" w:pos="873"/>
        </w:tabs>
        <w:ind w:left="873" w:hanging="360"/>
      </w:pPr>
      <w:rPr>
        <w:rFonts w:ascii="Courier New" w:hAnsi="Courier New"/>
        <w:sz w:val="22"/>
      </w:rPr>
    </w:lvl>
    <w:lvl w:ilvl="2">
      <w:start w:val="1"/>
      <w:numFmt w:val="bullet"/>
      <w:lvlText w:val=""/>
      <w:lvlJc w:val="left"/>
      <w:pPr>
        <w:tabs>
          <w:tab w:val="num" w:pos="1593"/>
        </w:tabs>
        <w:ind w:left="1593" w:hanging="360"/>
      </w:pPr>
      <w:rPr>
        <w:rFonts w:ascii="Wingdings" w:hAnsi="Wingdings" w:hint="default"/>
      </w:rPr>
    </w:lvl>
    <w:lvl w:ilvl="3">
      <w:start w:val="1"/>
      <w:numFmt w:val="bullet"/>
      <w:lvlText w:val=""/>
      <w:lvlJc w:val="left"/>
      <w:pPr>
        <w:tabs>
          <w:tab w:val="num" w:pos="2313"/>
        </w:tabs>
        <w:ind w:left="2313" w:hanging="360"/>
      </w:pPr>
      <w:rPr>
        <w:rFonts w:ascii="Symbol" w:hAnsi="Symbol" w:hint="default"/>
      </w:rPr>
    </w:lvl>
    <w:lvl w:ilvl="4">
      <w:start w:val="1"/>
      <w:numFmt w:val="bullet"/>
      <w:lvlText w:val="o"/>
      <w:lvlJc w:val="left"/>
      <w:pPr>
        <w:tabs>
          <w:tab w:val="num" w:pos="3033"/>
        </w:tabs>
        <w:ind w:left="3033" w:hanging="360"/>
      </w:pPr>
      <w:rPr>
        <w:rFonts w:ascii="Courier New" w:hAnsi="Courier New" w:cs="Courier New" w:hint="default"/>
      </w:rPr>
    </w:lvl>
    <w:lvl w:ilvl="5">
      <w:start w:val="1"/>
      <w:numFmt w:val="bullet"/>
      <w:lvlText w:val=""/>
      <w:lvlJc w:val="left"/>
      <w:pPr>
        <w:tabs>
          <w:tab w:val="num" w:pos="3753"/>
        </w:tabs>
        <w:ind w:left="3753" w:hanging="360"/>
      </w:pPr>
      <w:rPr>
        <w:rFonts w:ascii="Wingdings" w:hAnsi="Wingdings" w:hint="default"/>
      </w:rPr>
    </w:lvl>
    <w:lvl w:ilvl="6">
      <w:start w:val="1"/>
      <w:numFmt w:val="bullet"/>
      <w:lvlText w:val=""/>
      <w:lvlJc w:val="left"/>
      <w:pPr>
        <w:tabs>
          <w:tab w:val="num" w:pos="4473"/>
        </w:tabs>
        <w:ind w:left="4473" w:hanging="360"/>
      </w:pPr>
      <w:rPr>
        <w:rFonts w:ascii="Symbol" w:hAnsi="Symbol" w:hint="default"/>
      </w:rPr>
    </w:lvl>
    <w:lvl w:ilvl="7">
      <w:start w:val="1"/>
      <w:numFmt w:val="bullet"/>
      <w:lvlText w:val="o"/>
      <w:lvlJc w:val="left"/>
      <w:pPr>
        <w:tabs>
          <w:tab w:val="num" w:pos="5193"/>
        </w:tabs>
        <w:ind w:left="5193" w:hanging="360"/>
      </w:pPr>
      <w:rPr>
        <w:rFonts w:ascii="Courier New" w:hAnsi="Courier New" w:cs="Courier New" w:hint="default"/>
      </w:rPr>
    </w:lvl>
    <w:lvl w:ilvl="8">
      <w:start w:val="1"/>
      <w:numFmt w:val="bullet"/>
      <w:lvlText w:val=""/>
      <w:lvlJc w:val="left"/>
      <w:pPr>
        <w:tabs>
          <w:tab w:val="num" w:pos="5913"/>
        </w:tabs>
        <w:ind w:left="5913" w:hanging="360"/>
      </w:pPr>
      <w:rPr>
        <w:rFonts w:ascii="Wingdings" w:hAnsi="Wingdings" w:hint="default"/>
      </w:rPr>
    </w:lvl>
  </w:abstractNum>
  <w:abstractNum w:abstractNumId="3">
    <w:nsid w:val="05AD6EFA"/>
    <w:multiLevelType w:val="multilevel"/>
    <w:tmpl w:val="CF50E05C"/>
    <w:lvl w:ilvl="0">
      <w:start w:val="1"/>
      <w:numFmt w:val="bullet"/>
      <w:lvlText w:val=""/>
      <w:lvlJc w:val="left"/>
      <w:pPr>
        <w:tabs>
          <w:tab w:val="num" w:pos="567"/>
        </w:tabs>
        <w:ind w:left="567" w:hanging="567"/>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8BF318B"/>
    <w:multiLevelType w:val="multilevel"/>
    <w:tmpl w:val="2A7E682E"/>
    <w:lvl w:ilvl="0">
      <w:start w:val="1"/>
      <w:numFmt w:val="bullet"/>
      <w:lvlText w:val="–"/>
      <w:lvlJc w:val="left"/>
      <w:pPr>
        <w:tabs>
          <w:tab w:val="num" w:pos="567"/>
        </w:tabs>
        <w:ind w:left="567" w:hanging="567"/>
      </w:pPr>
      <w:rPr>
        <w:rFonts w:ascii="Arial" w:hAnsi="Arial" w:hint="default"/>
        <w:sz w:val="24"/>
      </w:rPr>
    </w:lvl>
    <w:lvl w:ilvl="1">
      <w:start w:val="1"/>
      <w:numFmt w:val="bullet"/>
      <w:lvlText w:val="o"/>
      <w:lvlJc w:val="left"/>
      <w:pPr>
        <w:tabs>
          <w:tab w:val="num" w:pos="873"/>
        </w:tabs>
        <w:ind w:left="873" w:hanging="360"/>
      </w:pPr>
      <w:rPr>
        <w:rFonts w:ascii="Courier New" w:hAnsi="Courier New" w:cs="Courier New" w:hint="default"/>
      </w:rPr>
    </w:lvl>
    <w:lvl w:ilvl="2">
      <w:start w:val="1"/>
      <w:numFmt w:val="bullet"/>
      <w:lvlText w:val=""/>
      <w:lvlJc w:val="left"/>
      <w:pPr>
        <w:tabs>
          <w:tab w:val="num" w:pos="1593"/>
        </w:tabs>
        <w:ind w:left="1593" w:hanging="360"/>
      </w:pPr>
      <w:rPr>
        <w:rFonts w:ascii="Wingdings" w:hAnsi="Wingdings" w:hint="default"/>
      </w:rPr>
    </w:lvl>
    <w:lvl w:ilvl="3">
      <w:start w:val="1"/>
      <w:numFmt w:val="bullet"/>
      <w:lvlText w:val=""/>
      <w:lvlJc w:val="left"/>
      <w:pPr>
        <w:tabs>
          <w:tab w:val="num" w:pos="2313"/>
        </w:tabs>
        <w:ind w:left="2313" w:hanging="360"/>
      </w:pPr>
      <w:rPr>
        <w:rFonts w:ascii="Symbol" w:hAnsi="Symbol" w:hint="default"/>
      </w:rPr>
    </w:lvl>
    <w:lvl w:ilvl="4">
      <w:start w:val="1"/>
      <w:numFmt w:val="bullet"/>
      <w:lvlText w:val="o"/>
      <w:lvlJc w:val="left"/>
      <w:pPr>
        <w:tabs>
          <w:tab w:val="num" w:pos="3033"/>
        </w:tabs>
        <w:ind w:left="3033" w:hanging="360"/>
      </w:pPr>
      <w:rPr>
        <w:rFonts w:ascii="Courier New" w:hAnsi="Courier New" w:cs="Courier New" w:hint="default"/>
      </w:rPr>
    </w:lvl>
    <w:lvl w:ilvl="5">
      <w:start w:val="1"/>
      <w:numFmt w:val="bullet"/>
      <w:lvlText w:val=""/>
      <w:lvlJc w:val="left"/>
      <w:pPr>
        <w:tabs>
          <w:tab w:val="num" w:pos="3753"/>
        </w:tabs>
        <w:ind w:left="3753" w:hanging="360"/>
      </w:pPr>
      <w:rPr>
        <w:rFonts w:ascii="Wingdings" w:hAnsi="Wingdings" w:hint="default"/>
      </w:rPr>
    </w:lvl>
    <w:lvl w:ilvl="6">
      <w:start w:val="1"/>
      <w:numFmt w:val="bullet"/>
      <w:lvlText w:val=""/>
      <w:lvlJc w:val="left"/>
      <w:pPr>
        <w:tabs>
          <w:tab w:val="num" w:pos="4473"/>
        </w:tabs>
        <w:ind w:left="4473" w:hanging="360"/>
      </w:pPr>
      <w:rPr>
        <w:rFonts w:ascii="Symbol" w:hAnsi="Symbol" w:hint="default"/>
      </w:rPr>
    </w:lvl>
    <w:lvl w:ilvl="7">
      <w:start w:val="1"/>
      <w:numFmt w:val="bullet"/>
      <w:lvlText w:val="o"/>
      <w:lvlJc w:val="left"/>
      <w:pPr>
        <w:tabs>
          <w:tab w:val="num" w:pos="5193"/>
        </w:tabs>
        <w:ind w:left="5193" w:hanging="360"/>
      </w:pPr>
      <w:rPr>
        <w:rFonts w:ascii="Courier New" w:hAnsi="Courier New" w:cs="Courier New" w:hint="default"/>
      </w:rPr>
    </w:lvl>
    <w:lvl w:ilvl="8">
      <w:start w:val="1"/>
      <w:numFmt w:val="bullet"/>
      <w:lvlText w:val=""/>
      <w:lvlJc w:val="left"/>
      <w:pPr>
        <w:tabs>
          <w:tab w:val="num" w:pos="5913"/>
        </w:tabs>
        <w:ind w:left="5913" w:hanging="360"/>
      </w:pPr>
      <w:rPr>
        <w:rFonts w:ascii="Wingdings" w:hAnsi="Wingdings" w:hint="default"/>
      </w:rPr>
    </w:lvl>
  </w:abstractNum>
  <w:abstractNum w:abstractNumId="5">
    <w:nsid w:val="0CC353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5DA77E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0FF1F47"/>
    <w:multiLevelType w:val="hybridMultilevel"/>
    <w:tmpl w:val="2730C066"/>
    <w:lvl w:ilvl="0" w:tplc="0CE4E16A">
      <w:start w:val="1"/>
      <w:numFmt w:val="bullet"/>
      <w:pStyle w:val="Agendapunkt2Ebene"/>
      <w:lvlText w:val=""/>
      <w:lvlJc w:val="left"/>
      <w:pPr>
        <w:tabs>
          <w:tab w:val="num" w:pos="567"/>
        </w:tabs>
        <w:ind w:left="567" w:hanging="284"/>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29530B13"/>
    <w:multiLevelType w:val="hybridMultilevel"/>
    <w:tmpl w:val="0E201C3C"/>
    <w:lvl w:ilvl="0" w:tplc="7CD2FA54">
      <w:start w:val="1"/>
      <w:numFmt w:val="bullet"/>
      <w:lvlText w:val=""/>
      <w:lvlJc w:val="left"/>
      <w:pPr>
        <w:tabs>
          <w:tab w:val="num" w:pos="567"/>
        </w:tabs>
        <w:ind w:left="567" w:hanging="56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A0840D3"/>
    <w:multiLevelType w:val="hybridMultilevel"/>
    <w:tmpl w:val="22BA93E0"/>
    <w:lvl w:ilvl="0" w:tplc="B4EC3B62">
      <w:start w:val="1"/>
      <w:numFmt w:val="bullet"/>
      <w:pStyle w:val="MA-ProfilListe"/>
      <w:lvlText w:val=""/>
      <w:lvlJc w:val="left"/>
      <w:pPr>
        <w:tabs>
          <w:tab w:val="num" w:pos="720"/>
        </w:tabs>
        <w:ind w:left="72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CBA165D"/>
    <w:multiLevelType w:val="multilevel"/>
    <w:tmpl w:val="D7BA9D28"/>
    <w:lvl w:ilvl="0">
      <w:start w:val="1"/>
      <w:numFmt w:val="bullet"/>
      <w:lvlText w:val="–"/>
      <w:lvlJc w:val="left"/>
      <w:pPr>
        <w:tabs>
          <w:tab w:val="num" w:pos="1134"/>
        </w:tabs>
        <w:ind w:left="1134" w:hanging="567"/>
      </w:pPr>
      <w:rPr>
        <w:rFonts w:ascii="Arial" w:hAnsi="Arial" w:hint="default"/>
        <w:sz w:val="24"/>
      </w:rPr>
    </w:lvl>
    <w:lvl w:ilvl="1">
      <w:start w:val="1"/>
      <w:numFmt w:val="bullet"/>
      <w:lvlText w:val="o"/>
      <w:lvlJc w:val="left"/>
      <w:pPr>
        <w:tabs>
          <w:tab w:val="num" w:pos="873"/>
        </w:tabs>
        <w:ind w:left="873" w:hanging="360"/>
      </w:pPr>
      <w:rPr>
        <w:rFonts w:ascii="Courier New" w:hAnsi="Courier New" w:cs="Courier New" w:hint="default"/>
      </w:rPr>
    </w:lvl>
    <w:lvl w:ilvl="2">
      <w:start w:val="1"/>
      <w:numFmt w:val="bullet"/>
      <w:lvlText w:val=""/>
      <w:lvlJc w:val="left"/>
      <w:pPr>
        <w:tabs>
          <w:tab w:val="num" w:pos="1593"/>
        </w:tabs>
        <w:ind w:left="1593" w:hanging="360"/>
      </w:pPr>
      <w:rPr>
        <w:rFonts w:ascii="Wingdings" w:hAnsi="Wingdings" w:hint="default"/>
      </w:rPr>
    </w:lvl>
    <w:lvl w:ilvl="3">
      <w:start w:val="1"/>
      <w:numFmt w:val="bullet"/>
      <w:lvlText w:val=""/>
      <w:lvlJc w:val="left"/>
      <w:pPr>
        <w:tabs>
          <w:tab w:val="num" w:pos="2313"/>
        </w:tabs>
        <w:ind w:left="2313" w:hanging="360"/>
      </w:pPr>
      <w:rPr>
        <w:rFonts w:ascii="Symbol" w:hAnsi="Symbol" w:hint="default"/>
      </w:rPr>
    </w:lvl>
    <w:lvl w:ilvl="4">
      <w:start w:val="1"/>
      <w:numFmt w:val="bullet"/>
      <w:lvlText w:val="o"/>
      <w:lvlJc w:val="left"/>
      <w:pPr>
        <w:tabs>
          <w:tab w:val="num" w:pos="3033"/>
        </w:tabs>
        <w:ind w:left="3033" w:hanging="360"/>
      </w:pPr>
      <w:rPr>
        <w:rFonts w:ascii="Courier New" w:hAnsi="Courier New" w:cs="Courier New" w:hint="default"/>
      </w:rPr>
    </w:lvl>
    <w:lvl w:ilvl="5">
      <w:start w:val="1"/>
      <w:numFmt w:val="bullet"/>
      <w:lvlText w:val=""/>
      <w:lvlJc w:val="left"/>
      <w:pPr>
        <w:tabs>
          <w:tab w:val="num" w:pos="3753"/>
        </w:tabs>
        <w:ind w:left="3753" w:hanging="360"/>
      </w:pPr>
      <w:rPr>
        <w:rFonts w:ascii="Wingdings" w:hAnsi="Wingdings" w:hint="default"/>
      </w:rPr>
    </w:lvl>
    <w:lvl w:ilvl="6">
      <w:start w:val="1"/>
      <w:numFmt w:val="bullet"/>
      <w:lvlText w:val=""/>
      <w:lvlJc w:val="left"/>
      <w:pPr>
        <w:tabs>
          <w:tab w:val="num" w:pos="4473"/>
        </w:tabs>
        <w:ind w:left="4473" w:hanging="360"/>
      </w:pPr>
      <w:rPr>
        <w:rFonts w:ascii="Symbol" w:hAnsi="Symbol" w:hint="default"/>
      </w:rPr>
    </w:lvl>
    <w:lvl w:ilvl="7">
      <w:start w:val="1"/>
      <w:numFmt w:val="bullet"/>
      <w:lvlText w:val="o"/>
      <w:lvlJc w:val="left"/>
      <w:pPr>
        <w:tabs>
          <w:tab w:val="num" w:pos="5193"/>
        </w:tabs>
        <w:ind w:left="5193" w:hanging="360"/>
      </w:pPr>
      <w:rPr>
        <w:rFonts w:ascii="Courier New" w:hAnsi="Courier New" w:cs="Courier New" w:hint="default"/>
      </w:rPr>
    </w:lvl>
    <w:lvl w:ilvl="8">
      <w:start w:val="1"/>
      <w:numFmt w:val="bullet"/>
      <w:lvlText w:val=""/>
      <w:lvlJc w:val="left"/>
      <w:pPr>
        <w:tabs>
          <w:tab w:val="num" w:pos="5913"/>
        </w:tabs>
        <w:ind w:left="5913" w:hanging="360"/>
      </w:pPr>
      <w:rPr>
        <w:rFonts w:ascii="Wingdings" w:hAnsi="Wingdings" w:hint="default"/>
      </w:rPr>
    </w:lvl>
  </w:abstractNum>
  <w:abstractNum w:abstractNumId="11">
    <w:nsid w:val="30B67C62"/>
    <w:multiLevelType w:val="multilevel"/>
    <w:tmpl w:val="91805F16"/>
    <w:lvl w:ilvl="0">
      <w:start w:val="1"/>
      <w:numFmt w:val="bullet"/>
      <w:lvlText w:val="–"/>
      <w:lvlJc w:val="left"/>
      <w:pPr>
        <w:tabs>
          <w:tab w:val="num" w:pos="567"/>
        </w:tabs>
        <w:ind w:left="567" w:hanging="567"/>
      </w:pPr>
      <w:rPr>
        <w:rFonts w:ascii="Arial" w:hAnsi="Arial" w:hint="default"/>
        <w:sz w:val="24"/>
      </w:rPr>
    </w:lvl>
    <w:lvl w:ilvl="1">
      <w:start w:val="1"/>
      <w:numFmt w:val="bullet"/>
      <w:lvlText w:val="o"/>
      <w:lvlJc w:val="left"/>
      <w:pPr>
        <w:tabs>
          <w:tab w:val="num" w:pos="873"/>
        </w:tabs>
        <w:ind w:left="873" w:hanging="360"/>
      </w:pPr>
      <w:rPr>
        <w:rFonts w:ascii="Courier New" w:hAnsi="Courier New"/>
        <w:sz w:val="22"/>
      </w:rPr>
    </w:lvl>
    <w:lvl w:ilvl="2">
      <w:start w:val="1"/>
      <w:numFmt w:val="bullet"/>
      <w:lvlText w:val=""/>
      <w:lvlJc w:val="left"/>
      <w:pPr>
        <w:tabs>
          <w:tab w:val="num" w:pos="1593"/>
        </w:tabs>
        <w:ind w:left="1593" w:hanging="360"/>
      </w:pPr>
      <w:rPr>
        <w:rFonts w:ascii="Wingdings" w:hAnsi="Wingdings" w:hint="default"/>
      </w:rPr>
    </w:lvl>
    <w:lvl w:ilvl="3">
      <w:start w:val="1"/>
      <w:numFmt w:val="bullet"/>
      <w:lvlText w:val=""/>
      <w:lvlJc w:val="left"/>
      <w:pPr>
        <w:tabs>
          <w:tab w:val="num" w:pos="2313"/>
        </w:tabs>
        <w:ind w:left="2313" w:hanging="360"/>
      </w:pPr>
      <w:rPr>
        <w:rFonts w:ascii="Symbol" w:hAnsi="Symbol" w:hint="default"/>
      </w:rPr>
    </w:lvl>
    <w:lvl w:ilvl="4">
      <w:start w:val="1"/>
      <w:numFmt w:val="bullet"/>
      <w:lvlText w:val="o"/>
      <w:lvlJc w:val="left"/>
      <w:pPr>
        <w:tabs>
          <w:tab w:val="num" w:pos="3033"/>
        </w:tabs>
        <w:ind w:left="3033" w:hanging="360"/>
      </w:pPr>
      <w:rPr>
        <w:rFonts w:ascii="Courier New" w:hAnsi="Courier New" w:cs="Courier New" w:hint="default"/>
      </w:rPr>
    </w:lvl>
    <w:lvl w:ilvl="5">
      <w:start w:val="1"/>
      <w:numFmt w:val="bullet"/>
      <w:lvlText w:val=""/>
      <w:lvlJc w:val="left"/>
      <w:pPr>
        <w:tabs>
          <w:tab w:val="num" w:pos="3753"/>
        </w:tabs>
        <w:ind w:left="3753" w:hanging="360"/>
      </w:pPr>
      <w:rPr>
        <w:rFonts w:ascii="Wingdings" w:hAnsi="Wingdings" w:hint="default"/>
      </w:rPr>
    </w:lvl>
    <w:lvl w:ilvl="6">
      <w:start w:val="1"/>
      <w:numFmt w:val="bullet"/>
      <w:lvlText w:val=""/>
      <w:lvlJc w:val="left"/>
      <w:pPr>
        <w:tabs>
          <w:tab w:val="num" w:pos="4473"/>
        </w:tabs>
        <w:ind w:left="4473" w:hanging="360"/>
      </w:pPr>
      <w:rPr>
        <w:rFonts w:ascii="Symbol" w:hAnsi="Symbol" w:hint="default"/>
      </w:rPr>
    </w:lvl>
    <w:lvl w:ilvl="7">
      <w:start w:val="1"/>
      <w:numFmt w:val="bullet"/>
      <w:lvlText w:val="o"/>
      <w:lvlJc w:val="left"/>
      <w:pPr>
        <w:tabs>
          <w:tab w:val="num" w:pos="5193"/>
        </w:tabs>
        <w:ind w:left="5193" w:hanging="360"/>
      </w:pPr>
      <w:rPr>
        <w:rFonts w:ascii="Courier New" w:hAnsi="Courier New" w:cs="Courier New" w:hint="default"/>
      </w:rPr>
    </w:lvl>
    <w:lvl w:ilvl="8">
      <w:start w:val="1"/>
      <w:numFmt w:val="bullet"/>
      <w:lvlText w:val=""/>
      <w:lvlJc w:val="left"/>
      <w:pPr>
        <w:tabs>
          <w:tab w:val="num" w:pos="5913"/>
        </w:tabs>
        <w:ind w:left="5913" w:hanging="360"/>
      </w:pPr>
      <w:rPr>
        <w:rFonts w:ascii="Wingdings" w:hAnsi="Wingdings" w:hint="default"/>
      </w:rPr>
    </w:lvl>
  </w:abstractNum>
  <w:abstractNum w:abstractNumId="12">
    <w:nsid w:val="35EA1D17"/>
    <w:multiLevelType w:val="multilevel"/>
    <w:tmpl w:val="D9C29FA2"/>
    <w:lvl w:ilvl="0">
      <w:start w:val="1"/>
      <w:numFmt w:val="bullet"/>
      <w:lvlText w:val="–"/>
      <w:lvlJc w:val="left"/>
      <w:pPr>
        <w:tabs>
          <w:tab w:val="num" w:pos="1134"/>
        </w:tabs>
        <w:ind w:left="1134" w:hanging="567"/>
      </w:pPr>
      <w:rPr>
        <w:rFonts w:ascii="Arial" w:hAnsi="Arial" w:hint="default"/>
        <w:sz w:val="24"/>
      </w:rPr>
    </w:lvl>
    <w:lvl w:ilvl="1">
      <w:start w:val="1"/>
      <w:numFmt w:val="bullet"/>
      <w:lvlText w:val="o"/>
      <w:lvlJc w:val="left"/>
      <w:pPr>
        <w:tabs>
          <w:tab w:val="num" w:pos="873"/>
        </w:tabs>
        <w:ind w:left="873" w:hanging="360"/>
      </w:pPr>
      <w:rPr>
        <w:rFonts w:ascii="Courier New" w:hAnsi="Courier New" w:cs="Courier New" w:hint="default"/>
      </w:rPr>
    </w:lvl>
    <w:lvl w:ilvl="2">
      <w:start w:val="1"/>
      <w:numFmt w:val="bullet"/>
      <w:lvlText w:val=""/>
      <w:lvlJc w:val="left"/>
      <w:pPr>
        <w:tabs>
          <w:tab w:val="num" w:pos="1593"/>
        </w:tabs>
        <w:ind w:left="1593" w:hanging="360"/>
      </w:pPr>
      <w:rPr>
        <w:rFonts w:ascii="Wingdings" w:hAnsi="Wingdings" w:hint="default"/>
      </w:rPr>
    </w:lvl>
    <w:lvl w:ilvl="3">
      <w:start w:val="1"/>
      <w:numFmt w:val="bullet"/>
      <w:lvlText w:val=""/>
      <w:lvlJc w:val="left"/>
      <w:pPr>
        <w:tabs>
          <w:tab w:val="num" w:pos="2313"/>
        </w:tabs>
        <w:ind w:left="2313" w:hanging="360"/>
      </w:pPr>
      <w:rPr>
        <w:rFonts w:ascii="Symbol" w:hAnsi="Symbol" w:hint="default"/>
      </w:rPr>
    </w:lvl>
    <w:lvl w:ilvl="4">
      <w:start w:val="1"/>
      <w:numFmt w:val="bullet"/>
      <w:lvlText w:val="o"/>
      <w:lvlJc w:val="left"/>
      <w:pPr>
        <w:tabs>
          <w:tab w:val="num" w:pos="3033"/>
        </w:tabs>
        <w:ind w:left="3033" w:hanging="360"/>
      </w:pPr>
      <w:rPr>
        <w:rFonts w:ascii="Courier New" w:hAnsi="Courier New" w:cs="Courier New" w:hint="default"/>
      </w:rPr>
    </w:lvl>
    <w:lvl w:ilvl="5">
      <w:start w:val="1"/>
      <w:numFmt w:val="bullet"/>
      <w:lvlText w:val=""/>
      <w:lvlJc w:val="left"/>
      <w:pPr>
        <w:tabs>
          <w:tab w:val="num" w:pos="3753"/>
        </w:tabs>
        <w:ind w:left="3753" w:hanging="360"/>
      </w:pPr>
      <w:rPr>
        <w:rFonts w:ascii="Wingdings" w:hAnsi="Wingdings" w:hint="default"/>
      </w:rPr>
    </w:lvl>
    <w:lvl w:ilvl="6">
      <w:start w:val="1"/>
      <w:numFmt w:val="bullet"/>
      <w:lvlText w:val=""/>
      <w:lvlJc w:val="left"/>
      <w:pPr>
        <w:tabs>
          <w:tab w:val="num" w:pos="4473"/>
        </w:tabs>
        <w:ind w:left="4473" w:hanging="360"/>
      </w:pPr>
      <w:rPr>
        <w:rFonts w:ascii="Symbol" w:hAnsi="Symbol" w:hint="default"/>
      </w:rPr>
    </w:lvl>
    <w:lvl w:ilvl="7">
      <w:start w:val="1"/>
      <w:numFmt w:val="bullet"/>
      <w:lvlText w:val="o"/>
      <w:lvlJc w:val="left"/>
      <w:pPr>
        <w:tabs>
          <w:tab w:val="num" w:pos="5193"/>
        </w:tabs>
        <w:ind w:left="5193" w:hanging="360"/>
      </w:pPr>
      <w:rPr>
        <w:rFonts w:ascii="Courier New" w:hAnsi="Courier New" w:cs="Courier New" w:hint="default"/>
      </w:rPr>
    </w:lvl>
    <w:lvl w:ilvl="8">
      <w:start w:val="1"/>
      <w:numFmt w:val="bullet"/>
      <w:lvlText w:val=""/>
      <w:lvlJc w:val="left"/>
      <w:pPr>
        <w:tabs>
          <w:tab w:val="num" w:pos="5913"/>
        </w:tabs>
        <w:ind w:left="5913" w:hanging="360"/>
      </w:pPr>
      <w:rPr>
        <w:rFonts w:ascii="Wingdings" w:hAnsi="Wingdings" w:hint="default"/>
      </w:rPr>
    </w:lvl>
  </w:abstractNum>
  <w:abstractNum w:abstractNumId="13">
    <w:nsid w:val="3C357BE7"/>
    <w:multiLevelType w:val="multilevel"/>
    <w:tmpl w:val="EE1099A6"/>
    <w:lvl w:ilvl="0">
      <w:start w:val="1"/>
      <w:numFmt w:val="bullet"/>
      <w:lvlText w:val="–"/>
      <w:lvlJc w:val="left"/>
      <w:pPr>
        <w:tabs>
          <w:tab w:val="num" w:pos="567"/>
        </w:tabs>
        <w:ind w:left="567" w:firstLine="0"/>
      </w:pPr>
      <w:rPr>
        <w:rFonts w:ascii="Arial" w:hAnsi="Arial" w:hint="default"/>
        <w:sz w:val="24"/>
      </w:rPr>
    </w:lvl>
    <w:lvl w:ilvl="1">
      <w:start w:val="1"/>
      <w:numFmt w:val="bullet"/>
      <w:lvlText w:val="o"/>
      <w:lvlJc w:val="left"/>
      <w:pPr>
        <w:tabs>
          <w:tab w:val="num" w:pos="873"/>
        </w:tabs>
        <w:ind w:left="873" w:hanging="360"/>
      </w:pPr>
      <w:rPr>
        <w:rFonts w:ascii="Courier New" w:hAnsi="Courier New" w:cs="Courier New" w:hint="default"/>
      </w:rPr>
    </w:lvl>
    <w:lvl w:ilvl="2">
      <w:start w:val="1"/>
      <w:numFmt w:val="bullet"/>
      <w:lvlText w:val=""/>
      <w:lvlJc w:val="left"/>
      <w:pPr>
        <w:tabs>
          <w:tab w:val="num" w:pos="1593"/>
        </w:tabs>
        <w:ind w:left="1593" w:hanging="360"/>
      </w:pPr>
      <w:rPr>
        <w:rFonts w:ascii="Wingdings" w:hAnsi="Wingdings" w:hint="default"/>
      </w:rPr>
    </w:lvl>
    <w:lvl w:ilvl="3">
      <w:start w:val="1"/>
      <w:numFmt w:val="bullet"/>
      <w:lvlText w:val=""/>
      <w:lvlJc w:val="left"/>
      <w:pPr>
        <w:tabs>
          <w:tab w:val="num" w:pos="2313"/>
        </w:tabs>
        <w:ind w:left="2313" w:hanging="360"/>
      </w:pPr>
      <w:rPr>
        <w:rFonts w:ascii="Symbol" w:hAnsi="Symbol" w:hint="default"/>
      </w:rPr>
    </w:lvl>
    <w:lvl w:ilvl="4">
      <w:start w:val="1"/>
      <w:numFmt w:val="bullet"/>
      <w:lvlText w:val="o"/>
      <w:lvlJc w:val="left"/>
      <w:pPr>
        <w:tabs>
          <w:tab w:val="num" w:pos="3033"/>
        </w:tabs>
        <w:ind w:left="3033" w:hanging="360"/>
      </w:pPr>
      <w:rPr>
        <w:rFonts w:ascii="Courier New" w:hAnsi="Courier New" w:cs="Courier New" w:hint="default"/>
      </w:rPr>
    </w:lvl>
    <w:lvl w:ilvl="5">
      <w:start w:val="1"/>
      <w:numFmt w:val="bullet"/>
      <w:lvlText w:val=""/>
      <w:lvlJc w:val="left"/>
      <w:pPr>
        <w:tabs>
          <w:tab w:val="num" w:pos="3753"/>
        </w:tabs>
        <w:ind w:left="3753" w:hanging="360"/>
      </w:pPr>
      <w:rPr>
        <w:rFonts w:ascii="Wingdings" w:hAnsi="Wingdings" w:hint="default"/>
      </w:rPr>
    </w:lvl>
    <w:lvl w:ilvl="6">
      <w:start w:val="1"/>
      <w:numFmt w:val="bullet"/>
      <w:lvlText w:val=""/>
      <w:lvlJc w:val="left"/>
      <w:pPr>
        <w:tabs>
          <w:tab w:val="num" w:pos="4473"/>
        </w:tabs>
        <w:ind w:left="4473" w:hanging="360"/>
      </w:pPr>
      <w:rPr>
        <w:rFonts w:ascii="Symbol" w:hAnsi="Symbol" w:hint="default"/>
      </w:rPr>
    </w:lvl>
    <w:lvl w:ilvl="7">
      <w:start w:val="1"/>
      <w:numFmt w:val="bullet"/>
      <w:lvlText w:val="o"/>
      <w:lvlJc w:val="left"/>
      <w:pPr>
        <w:tabs>
          <w:tab w:val="num" w:pos="5193"/>
        </w:tabs>
        <w:ind w:left="5193" w:hanging="360"/>
      </w:pPr>
      <w:rPr>
        <w:rFonts w:ascii="Courier New" w:hAnsi="Courier New" w:cs="Courier New" w:hint="default"/>
      </w:rPr>
    </w:lvl>
    <w:lvl w:ilvl="8">
      <w:start w:val="1"/>
      <w:numFmt w:val="bullet"/>
      <w:lvlText w:val=""/>
      <w:lvlJc w:val="left"/>
      <w:pPr>
        <w:tabs>
          <w:tab w:val="num" w:pos="5913"/>
        </w:tabs>
        <w:ind w:left="5913" w:hanging="360"/>
      </w:pPr>
      <w:rPr>
        <w:rFonts w:ascii="Wingdings" w:hAnsi="Wingdings" w:hint="default"/>
      </w:rPr>
    </w:lvl>
  </w:abstractNum>
  <w:abstractNum w:abstractNumId="14">
    <w:nsid w:val="6E9472D8"/>
    <w:multiLevelType w:val="hybridMultilevel"/>
    <w:tmpl w:val="1744EA36"/>
    <w:lvl w:ilvl="0" w:tplc="9D5EBC7E">
      <w:start w:val="1"/>
      <w:numFmt w:val="bullet"/>
      <w:pStyle w:val="Aufzhlung"/>
      <w:lvlText w:val=""/>
      <w:lvlJc w:val="left"/>
      <w:pPr>
        <w:tabs>
          <w:tab w:val="num" w:pos="851"/>
        </w:tabs>
        <w:ind w:left="851" w:hanging="567"/>
      </w:pPr>
      <w:rPr>
        <w:rFonts w:ascii="Symbol" w:hAnsi="Symbol" w:hint="default"/>
        <w:sz w:val="24"/>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5">
    <w:nsid w:val="733214D6"/>
    <w:multiLevelType w:val="hybridMultilevel"/>
    <w:tmpl w:val="91805F16"/>
    <w:lvl w:ilvl="0" w:tplc="E1BCA5AE">
      <w:start w:val="1"/>
      <w:numFmt w:val="bullet"/>
      <w:pStyle w:val="Unterpunkt2"/>
      <w:lvlText w:val=""/>
      <w:lvlJc w:val="left"/>
      <w:pPr>
        <w:tabs>
          <w:tab w:val="num" w:pos="567"/>
        </w:tabs>
        <w:ind w:left="567" w:hanging="567"/>
      </w:pPr>
      <w:rPr>
        <w:rFonts w:ascii="Symbol" w:hAnsi="Symbol" w:hint="default"/>
        <w:sz w:val="24"/>
      </w:rPr>
    </w:lvl>
    <w:lvl w:ilvl="1" w:tplc="04070003">
      <w:start w:val="1"/>
      <w:numFmt w:val="bullet"/>
      <w:lvlText w:val="o"/>
      <w:lvlJc w:val="left"/>
      <w:pPr>
        <w:tabs>
          <w:tab w:val="num" w:pos="873"/>
        </w:tabs>
        <w:ind w:left="873" w:hanging="360"/>
      </w:pPr>
      <w:rPr>
        <w:rFonts w:ascii="Courier New" w:hAnsi="Courier New" w:cs="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cs="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cs="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num w:numId="1">
    <w:abstractNumId w:val="8"/>
  </w:num>
  <w:num w:numId="2">
    <w:abstractNumId w:val="6"/>
  </w:num>
  <w:num w:numId="3">
    <w:abstractNumId w:val="0"/>
    <w:lvlOverride w:ilvl="0">
      <w:lvl w:ilvl="0">
        <w:start w:val="1"/>
        <w:numFmt w:val="bullet"/>
        <w:lvlText w:val="–"/>
        <w:legacy w:legacy="1" w:legacySpace="0" w:legacyIndent="284"/>
        <w:lvlJc w:val="left"/>
        <w:pPr>
          <w:ind w:left="738" w:hanging="284"/>
        </w:pPr>
        <w:rPr>
          <w:rFonts w:ascii="Times New Roman" w:hAnsi="Times New Roman" w:cs="Times New Roman" w:hint="default"/>
        </w:rPr>
      </w:lvl>
    </w:lvlOverride>
  </w:num>
  <w:num w:numId="4">
    <w:abstractNumId w:val="15"/>
  </w:num>
  <w:num w:numId="5">
    <w:abstractNumId w:val="5"/>
  </w:num>
  <w:num w:numId="6">
    <w:abstractNumId w:val="4"/>
  </w:num>
  <w:num w:numId="7">
    <w:abstractNumId w:val="10"/>
  </w:num>
  <w:num w:numId="8">
    <w:abstractNumId w:val="3"/>
  </w:num>
  <w:num w:numId="9">
    <w:abstractNumId w:val="12"/>
  </w:num>
  <w:num w:numId="10">
    <w:abstractNumId w:val="13"/>
  </w:num>
  <w:num w:numId="11">
    <w:abstractNumId w:val="1"/>
  </w:num>
  <w:num w:numId="12">
    <w:abstractNumId w:val="2"/>
  </w:num>
  <w:num w:numId="13">
    <w:abstractNumId w:val="11"/>
  </w:num>
  <w:num w:numId="14">
    <w:abstractNumId w:val="0"/>
    <w:lvlOverride w:ilvl="0">
      <w:lvl w:ilvl="0">
        <w:start w:val="1"/>
        <w:numFmt w:val="bullet"/>
        <w:lvlText w:val=""/>
        <w:legacy w:legacy="1" w:legacySpace="0" w:legacyIndent="283"/>
        <w:lvlJc w:val="left"/>
        <w:pPr>
          <w:ind w:left="567" w:hanging="283"/>
        </w:pPr>
        <w:rPr>
          <w:rFonts w:ascii="Arial" w:hAnsi="Arial" w:cs="Arial" w:hint="default"/>
        </w:rPr>
      </w:lvl>
    </w:lvlOverride>
  </w:num>
  <w:num w:numId="15">
    <w:abstractNumId w:val="14"/>
  </w:num>
  <w:num w:numId="16">
    <w:abstractNumId w:val="7"/>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8"/>
  <w:autoHyphenation/>
  <w:hyphenationZone w:val="425"/>
  <w:drawingGridHorizontalSpacing w:val="171"/>
  <w:drawingGridVerticalSpacing w:val="127"/>
  <w:displayHorizontalDrawingGridEvery w:val="0"/>
  <w:displayVerticalDrawingGridEvery w:val="0"/>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380290"/>
    <w:rsid w:val="000D593F"/>
    <w:rsid w:val="001401A2"/>
    <w:rsid w:val="001818AE"/>
    <w:rsid w:val="0018274D"/>
    <w:rsid w:val="001B0F54"/>
    <w:rsid w:val="001C54D8"/>
    <w:rsid w:val="001D02D9"/>
    <w:rsid w:val="001E1AB9"/>
    <w:rsid w:val="002063D3"/>
    <w:rsid w:val="00250044"/>
    <w:rsid w:val="00257A46"/>
    <w:rsid w:val="002605D4"/>
    <w:rsid w:val="00277F09"/>
    <w:rsid w:val="002A4575"/>
    <w:rsid w:val="002B68DA"/>
    <w:rsid w:val="00375EFC"/>
    <w:rsid w:val="00376589"/>
    <w:rsid w:val="00380290"/>
    <w:rsid w:val="00380293"/>
    <w:rsid w:val="003A087F"/>
    <w:rsid w:val="003A3E34"/>
    <w:rsid w:val="003B32F3"/>
    <w:rsid w:val="003B3D5A"/>
    <w:rsid w:val="003B6840"/>
    <w:rsid w:val="003E236E"/>
    <w:rsid w:val="004501A5"/>
    <w:rsid w:val="004875CD"/>
    <w:rsid w:val="004A0097"/>
    <w:rsid w:val="004B2788"/>
    <w:rsid w:val="004C0F19"/>
    <w:rsid w:val="004E069D"/>
    <w:rsid w:val="004F0EE0"/>
    <w:rsid w:val="00524038"/>
    <w:rsid w:val="0055299B"/>
    <w:rsid w:val="00561472"/>
    <w:rsid w:val="005938EB"/>
    <w:rsid w:val="005A746D"/>
    <w:rsid w:val="005B0940"/>
    <w:rsid w:val="005E2284"/>
    <w:rsid w:val="005F4C9D"/>
    <w:rsid w:val="006021BD"/>
    <w:rsid w:val="00606B9B"/>
    <w:rsid w:val="006154FB"/>
    <w:rsid w:val="006536AD"/>
    <w:rsid w:val="006B3C96"/>
    <w:rsid w:val="006B79EF"/>
    <w:rsid w:val="006F3A7F"/>
    <w:rsid w:val="00746336"/>
    <w:rsid w:val="00754B54"/>
    <w:rsid w:val="00783D17"/>
    <w:rsid w:val="00785669"/>
    <w:rsid w:val="007A14C3"/>
    <w:rsid w:val="007A7B84"/>
    <w:rsid w:val="007B637C"/>
    <w:rsid w:val="007C471C"/>
    <w:rsid w:val="007E4FE0"/>
    <w:rsid w:val="007F1BBC"/>
    <w:rsid w:val="008108E3"/>
    <w:rsid w:val="00810DAD"/>
    <w:rsid w:val="0084697D"/>
    <w:rsid w:val="0087478A"/>
    <w:rsid w:val="008D041B"/>
    <w:rsid w:val="009076AD"/>
    <w:rsid w:val="00963062"/>
    <w:rsid w:val="00971F24"/>
    <w:rsid w:val="009E3A50"/>
    <w:rsid w:val="009E56F1"/>
    <w:rsid w:val="009F4480"/>
    <w:rsid w:val="00A02C84"/>
    <w:rsid w:val="00A0564C"/>
    <w:rsid w:val="00A0569D"/>
    <w:rsid w:val="00A2392F"/>
    <w:rsid w:val="00A74DEB"/>
    <w:rsid w:val="00AB0685"/>
    <w:rsid w:val="00AB3C11"/>
    <w:rsid w:val="00AD11FA"/>
    <w:rsid w:val="00AD731E"/>
    <w:rsid w:val="00AE421D"/>
    <w:rsid w:val="00B43D1F"/>
    <w:rsid w:val="00B44B6E"/>
    <w:rsid w:val="00B47812"/>
    <w:rsid w:val="00B60831"/>
    <w:rsid w:val="00B64D8F"/>
    <w:rsid w:val="00B7337E"/>
    <w:rsid w:val="00B91986"/>
    <w:rsid w:val="00B94EE2"/>
    <w:rsid w:val="00B95CFD"/>
    <w:rsid w:val="00B96EB4"/>
    <w:rsid w:val="00BA1886"/>
    <w:rsid w:val="00BA2B92"/>
    <w:rsid w:val="00BA3580"/>
    <w:rsid w:val="00BA3A67"/>
    <w:rsid w:val="00BA7F5B"/>
    <w:rsid w:val="00C0579A"/>
    <w:rsid w:val="00C1192A"/>
    <w:rsid w:val="00C5482F"/>
    <w:rsid w:val="00C90129"/>
    <w:rsid w:val="00CD1A08"/>
    <w:rsid w:val="00CE201F"/>
    <w:rsid w:val="00D31CF6"/>
    <w:rsid w:val="00D36E21"/>
    <w:rsid w:val="00DC0CD7"/>
    <w:rsid w:val="00DD7C5A"/>
    <w:rsid w:val="00E10411"/>
    <w:rsid w:val="00E23918"/>
    <w:rsid w:val="00E338BE"/>
    <w:rsid w:val="00E47228"/>
    <w:rsid w:val="00E63D33"/>
    <w:rsid w:val="00EA71CE"/>
    <w:rsid w:val="00EA73A9"/>
    <w:rsid w:val="00EB083D"/>
    <w:rsid w:val="00EB5CA2"/>
    <w:rsid w:val="00EC08BB"/>
    <w:rsid w:val="00EC44AA"/>
    <w:rsid w:val="00F44815"/>
    <w:rsid w:val="00F71BB3"/>
    <w:rsid w:val="00F81F66"/>
    <w:rsid w:val="00FA0986"/>
    <w:rsid w:val="00FC290A"/>
    <w:rsid w:val="00FC5060"/>
    <w:rsid w:val="00FC52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1" type="callout" idref="#_x0000_s1032"/>
        <o:r id="V:Rule2" type="callout" idref="#_x0000_s1052"/>
        <o:r id="V:Rule3" type="callout" idref="#_x0000_s1050"/>
        <o:r id="V:Rule4" type="callout" idref="#_x0000_s1036"/>
        <o:r id="V:Rule5" type="callout" idref="#_x0000_s1033"/>
        <o:r id="V:Rule6" type="callout"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0290"/>
    <w:pPr>
      <w:tabs>
        <w:tab w:val="left" w:pos="284"/>
      </w:tabs>
      <w:spacing w:before="120" w:after="120" w:line="264" w:lineRule="auto"/>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terpunkt2">
    <w:name w:val="Unterpunkt 2"/>
    <w:basedOn w:val="Normal"/>
    <w:rsid w:val="00257A46"/>
    <w:pPr>
      <w:numPr>
        <w:numId w:val="4"/>
      </w:numPr>
    </w:pPr>
  </w:style>
  <w:style w:type="paragraph" w:customStyle="1" w:styleId="Aufzhlung">
    <w:name w:val="Aufzählung"/>
    <w:basedOn w:val="Normal"/>
    <w:rsid w:val="00257A46"/>
    <w:pPr>
      <w:numPr>
        <w:numId w:val="15"/>
      </w:numPr>
    </w:pPr>
  </w:style>
  <w:style w:type="paragraph" w:styleId="BalloonText">
    <w:name w:val="Balloon Text"/>
    <w:basedOn w:val="Normal"/>
    <w:semiHidden/>
    <w:rsid w:val="00B43D1F"/>
    <w:rPr>
      <w:rFonts w:ascii="Tahoma" w:hAnsi="Tahoma" w:cs="Tahoma"/>
      <w:sz w:val="16"/>
      <w:szCs w:val="16"/>
    </w:rPr>
  </w:style>
  <w:style w:type="paragraph" w:customStyle="1" w:styleId="MA-ProfilStandard">
    <w:name w:val="MA-Profil Standard"/>
    <w:rsid w:val="0055299B"/>
    <w:pPr>
      <w:spacing w:before="120" w:after="120" w:line="264" w:lineRule="auto"/>
    </w:pPr>
    <w:rPr>
      <w:rFonts w:ascii="Arial" w:hAnsi="Arial"/>
      <w:sz w:val="22"/>
    </w:rPr>
  </w:style>
  <w:style w:type="paragraph" w:customStyle="1" w:styleId="MA-Profilberschrift">
    <w:name w:val="MA-Profil Überschrift"/>
    <w:basedOn w:val="MA-ProfilStandard"/>
    <w:rsid w:val="002063D3"/>
    <w:pPr>
      <w:spacing w:before="480"/>
    </w:pPr>
    <w:rPr>
      <w:sz w:val="28"/>
    </w:rPr>
  </w:style>
  <w:style w:type="paragraph" w:customStyle="1" w:styleId="MA-ProfilFoto">
    <w:name w:val="MA-Profil Foto"/>
    <w:basedOn w:val="MA-ProfilStandard"/>
    <w:rsid w:val="00D36E21"/>
    <w:pPr>
      <w:spacing w:before="60" w:after="60" w:line="240" w:lineRule="auto"/>
    </w:pPr>
    <w:rPr>
      <w:color w:val="808080"/>
      <w:sz w:val="16"/>
      <w:szCs w:val="16"/>
    </w:rPr>
  </w:style>
  <w:style w:type="paragraph" w:customStyle="1" w:styleId="MA-ProfilKopfzeileerste">
    <w:name w:val="MA-Profil Kopfzeile erste"/>
    <w:rsid w:val="007E4FE0"/>
    <w:rPr>
      <w:rFonts w:ascii="Arial" w:hAnsi="Arial"/>
      <w:sz w:val="28"/>
    </w:rPr>
  </w:style>
  <w:style w:type="paragraph" w:customStyle="1" w:styleId="MA-ProfilKopfzeilezweite">
    <w:name w:val="MA-Profil Kopfzeile zweite"/>
    <w:rsid w:val="00FA0986"/>
    <w:rPr>
      <w:rFonts w:ascii="Arial" w:hAnsi="Arial"/>
      <w:sz w:val="18"/>
    </w:rPr>
  </w:style>
  <w:style w:type="paragraph" w:styleId="Header">
    <w:name w:val="header"/>
    <w:basedOn w:val="Normal"/>
    <w:rsid w:val="007C471C"/>
    <w:pPr>
      <w:tabs>
        <w:tab w:val="clear" w:pos="284"/>
        <w:tab w:val="center" w:pos="4536"/>
        <w:tab w:val="right" w:pos="9072"/>
      </w:tabs>
    </w:pPr>
  </w:style>
  <w:style w:type="paragraph" w:styleId="Footer">
    <w:name w:val="footer"/>
    <w:basedOn w:val="Normal"/>
    <w:rsid w:val="007C471C"/>
    <w:pPr>
      <w:tabs>
        <w:tab w:val="clear" w:pos="284"/>
        <w:tab w:val="center" w:pos="4536"/>
        <w:tab w:val="right" w:pos="9072"/>
      </w:tabs>
    </w:pPr>
  </w:style>
  <w:style w:type="paragraph" w:customStyle="1" w:styleId="MA-PofilName">
    <w:name w:val="MA-Pofil Name"/>
    <w:basedOn w:val="MA-Profilberschrift"/>
    <w:rsid w:val="00B7337E"/>
    <w:pPr>
      <w:spacing w:before="0"/>
    </w:pPr>
  </w:style>
  <w:style w:type="paragraph" w:customStyle="1" w:styleId="Abstand">
    <w:name w:val="Abstand"/>
    <w:basedOn w:val="Normal"/>
    <w:rsid w:val="007B637C"/>
    <w:pPr>
      <w:spacing w:before="0"/>
    </w:pPr>
    <w:rPr>
      <w:noProof/>
      <w:sz w:val="12"/>
    </w:rPr>
  </w:style>
  <w:style w:type="paragraph" w:customStyle="1" w:styleId="Agendapunkt2Ebene">
    <w:name w:val="Agendapunkt 2. Ebene"/>
    <w:basedOn w:val="Normal"/>
    <w:rsid w:val="008D041B"/>
    <w:pPr>
      <w:numPr>
        <w:numId w:val="16"/>
      </w:numPr>
    </w:pPr>
  </w:style>
  <w:style w:type="paragraph" w:customStyle="1" w:styleId="MA-ProfilListe">
    <w:name w:val="MA-Profil Liste"/>
    <w:basedOn w:val="MA-ProfilStandard"/>
    <w:rsid w:val="00380290"/>
    <w:pPr>
      <w:numPr>
        <w:numId w:val="17"/>
      </w:numPr>
      <w:spacing w:before="0"/>
    </w:pPr>
  </w:style>
  <w:style w:type="paragraph" w:styleId="DocumentMap">
    <w:name w:val="Document Map"/>
    <w:basedOn w:val="Normal"/>
    <w:semiHidden/>
    <w:rsid w:val="004501A5"/>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Profiles\All%20Users\Vorlagen\Capgemini%20sd&amp;m\Mitarbeiterprof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4DBF0EFDFFAF4B817DB18BD825E49A" ma:contentTypeVersion="0" ma:contentTypeDescription="Create a new document." ma:contentTypeScope="" ma:versionID="c0d8fdad2e94f6e7e2a87b4b663980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C42BB89-F23B-4BFD-B50F-F351AF038463}">
  <ds:schemaRefs>
    <ds:schemaRef ds:uri="http://schemas.microsoft.com/office/2006/metadata/properties"/>
  </ds:schemaRefs>
</ds:datastoreItem>
</file>

<file path=customXml/itemProps2.xml><?xml version="1.0" encoding="utf-8"?>
<ds:datastoreItem xmlns:ds="http://schemas.openxmlformats.org/officeDocument/2006/customXml" ds:itemID="{74EC4FD5-AEDF-4F09-A753-F6AFF94EA5F3}">
  <ds:schemaRefs>
    <ds:schemaRef ds:uri="http://schemas.microsoft.com/sharepoint/v3/contenttype/forms"/>
  </ds:schemaRefs>
</ds:datastoreItem>
</file>

<file path=customXml/itemProps3.xml><?xml version="1.0" encoding="utf-8"?>
<ds:datastoreItem xmlns:ds="http://schemas.openxmlformats.org/officeDocument/2006/customXml" ds:itemID="{77FCF209-19EC-43E5-9261-F5DBF5E62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Mitarbeiterprofil</Template>
  <TotalTime>1</TotalTime>
  <Pages>3</Pages>
  <Words>590</Words>
  <Characters>3363</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Mitarbeiterprofil von</vt:lpstr>
      <vt:lpstr>Mitarbeiterprofil von </vt:lpstr>
    </vt:vector>
  </TitlesOfParts>
  <Company>sd&amp;m AG</Company>
  <LinksUpToDate>false</LinksUpToDate>
  <CharactersWithSpaces>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Mitarbeiterprofil von</dc:title>
  <dc:subject>Thomas Kunst</dc:subject>
  <dc:creator>Thomas Kunst</dc:creator>
  <dc:description>Version der Vorlage "Mitarbeiterprofil": 5.1</dc:description>
  <cp:lastModifiedBy>evanderd</cp:lastModifiedBy>
  <cp:revision>3</cp:revision>
  <cp:lastPrinted>2003-07-16T09:30:00Z</cp:lastPrinted>
  <dcterms:created xsi:type="dcterms:W3CDTF">2012-07-05T19:40:00Z</dcterms:created>
  <dcterms:modified xsi:type="dcterms:W3CDTF">2012-07-05T19:40:00Z</dcterms:modified>
</cp:coreProperties>
</file>